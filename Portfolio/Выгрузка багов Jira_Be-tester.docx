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[RCQM-372] </w:t>
            </w:r>
            <w:hyperlink r:id="rId5" w:history="1">
              <w:r>
                <w:rPr>
                  <w:rStyle w:val="a3"/>
                  <w:rFonts w:eastAsia="Times New Roman"/>
                </w:rPr>
                <w:t>Ошибка 403 в Console при переходе в одну из новостей в разделе Latest On Blogs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12/авг/20  Обновлено: 14/авг/20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  <w:bookmarkStart w:id="0" w:name="_GoBack"/>
        <w:bookmarkEnd w:id="0"/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Рисунок 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2020-08-12 21-16-38-221.mp4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Рисунок 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Ошибка 403.jpg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Рисунок 3" descr="Текстовый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екстовый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Ошибка в консоли.txt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1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клавиатуре F12</w:t>
            </w:r>
          </w:p>
          <w:p w:rsidR="00000000" w:rsidRDefault="009658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Пролистать страницу до радела Latest On Blogs</w:t>
            </w:r>
          </w:p>
          <w:p w:rsidR="00000000" w:rsidRDefault="009658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любой новости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поле Console появляется ошибка 403 - "21:16:43.944 Fiercel</w:t>
            </w:r>
            <w:r>
              <w:t xml:space="preserve">y-Independent-Cultures:571 GET </w:t>
            </w:r>
            <w:hyperlink r:id="rId12" w:history="1">
              <w:r>
                <w:rPr>
                  <w:rStyle w:val="a3"/>
                </w:rPr>
                <w:t>https://www.phptravels.net/uploads/images/blog/188111_14.JPG</w:t>
              </w:r>
            </w:hyperlink>
            <w:r>
              <w:t xml:space="preserve"> 403".</w:t>
            </w:r>
            <w:r>
              <w:br/>
            </w:r>
            <w:hyperlink r:id="rId13" w:tooltip="bandicam 2020-08-12 21-16-38-221.mp4 attached to RCQM-372" w:history="1">
              <w:r>
                <w:rPr>
                  <w:rStyle w:val="a3"/>
                </w:rPr>
                <w:t>bandicam 2020-08-12 21-16-38-221.mp4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4" name="Рисунок 4" descr="C:\images\icons\link_attachment_7.gif">
                      <a:hlinkClick xmlns:a="http://schemas.openxmlformats.org/drawingml/2006/main" r:id="rId13" tooltip="&quot;bandicam 2020-08-12 21-16-38-221.mp4 attached to RCQM-37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C:\images\icons\link_attachment_7.gif">
                              <a:hlinkClick r:id="rId14" tooltip="&quot;bandicam 2020-08-12 21-16-38-221.mp4 attached to RCQM-37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5" descr="https://betester3.atlassian.net/secure/thumbnail/12492/%D0%9E%D1%88%D0%B8%D0%B1%D0%BA%D0%B0+403.jpg">
                    <a:hlinkClick xmlns:a="http://schemas.openxmlformats.org/drawingml/2006/main" r:id="rId16" tooltip="&quot;Ошибка 403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betester3.atlassian.net/secure/thumbnail/12492/%D0%9E%D1%88%D0%B8%D0%B1%D0%BA%D0%B0+403.jpg">
                            <a:hlinkClick r:id="rId17" tooltip="&quot;Ошибка 403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hyperlink r:id="rId19" w:tooltip="Ошибка в консоли.txt attached to RCQM-372" w:history="1">
              <w:r>
                <w:rPr>
                  <w:rStyle w:val="a3"/>
                </w:rPr>
                <w:t>Ошибка в консоли.txt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6" name="Рисунок 6" descr="C:\images\icons\link_attachment_7.gif">
                      <a:hlinkClick xmlns:a="http://schemas.openxmlformats.org/drawingml/2006/main" r:id="rId19" tooltip="&quot;Ошибка в консоли.txt attached to RCQM-37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images\icons\link_attachment_7.gif">
                              <a:hlinkClick r:id="rId20" tooltip="&quot;Ошибка в консоли.txt attached to RCQM-37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Ошибки нет.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[RCQM-371] </w:t>
            </w:r>
            <w:hyperlink r:id="rId22" w:history="1">
              <w:r>
                <w:rPr>
                  <w:rStyle w:val="a3"/>
                  <w:rFonts w:eastAsia="Times New Roman"/>
                </w:rPr>
                <w:t>На странице Эл.письма письма не перемещаются во Входящие при выборе этого пункта в выпадающем меню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12/авг/20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Рисунок 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020-08-10 16-26-29-199.mp4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Написать несколько писем и нажать кнопку Отправить.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раздел Эл.письма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ссылку Все в левой боковой панели открывшегося окна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конце строки любого письма нажать на стрелочку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списке выбрать Move to folder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окне нажать на Входящие</w:t>
            </w:r>
          </w:p>
          <w:p w:rsidR="00000000" w:rsidRDefault="009658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папку Входящие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Письмо не переместилось в папк</w:t>
            </w:r>
            <w:r>
              <w:t>у Входящие.</w:t>
            </w:r>
            <w:r>
              <w:br/>
            </w:r>
            <w:hyperlink r:id="rId25" w:tooltip="bandicam 2020-08-10 16-26-29-199.mp4 attached to RCQM-371" w:history="1">
              <w:r>
                <w:rPr>
                  <w:rStyle w:val="a3"/>
                </w:rPr>
                <w:t>bandicam 2020-08-10 16-26-29-199.mp4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9" name="Рисунок 9" descr="C:\images\icons\link_attachment_7.gif">
                      <a:hlinkClick xmlns:a="http://schemas.openxmlformats.org/drawingml/2006/main" r:id="rId25" tooltip="&quot;bandicam 2020-08-10 16-26-29-199.mp4 attached to RCQM-37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C:\images\icons\link_attachment_7.gif">
                              <a:hlinkClick r:id="rId26" tooltip="&quot;bandicam 2020-08-10 16-26-29-199.mp4 attached to RCQM-37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Письмо переместилось в папку Входящие.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 xml:space="preserve">Предусловие также выделяйте </w:t>
            </w:r>
            <w:r>
              <w:rPr>
                <w:b/>
                <w:bCs/>
              </w:rPr>
              <w:t>жирным</w:t>
            </w:r>
            <w:r>
              <w:t>)</w:t>
            </w:r>
          </w:p>
          <w:p w:rsidR="00000000" w:rsidRDefault="009658FA">
            <w:pPr>
              <w:pStyle w:val="a5"/>
            </w:pPr>
            <w:r>
              <w:t>В остальном верно, отличная работа)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12/авг/20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Спасибо, учту)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[RCQM-370] </w:t>
            </w:r>
            <w:hyperlink r:id="rId29" w:history="1">
              <w:r>
                <w:rPr>
                  <w:rStyle w:val="a3"/>
                  <w:rFonts w:eastAsia="Times New Roman"/>
                </w:rPr>
                <w:t>На странице Контакты при выборе параметров сортировки нет возможности их Применить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Рисунок 11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Нет кнопки</w:t>
            </w:r>
            <w:r>
              <w:rPr>
                <w:rFonts w:eastAsia="Times New Roman"/>
              </w:rPr>
              <w:t xml:space="preserve"> Применить.jpg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раздел Контакты</w:t>
            </w:r>
          </w:p>
          <w:p w:rsidR="00000000" w:rsidRDefault="009658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поля, нажав на кнопку Добавить поле</w:t>
            </w:r>
          </w:p>
          <w:p w:rsidR="00000000" w:rsidRDefault="009658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разные данные в полях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На странице нет кнопки Применить дл</w:t>
            </w:r>
            <w:r>
              <w:t>я выбранных значений.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2" name="Рисунок 12" descr="https://betester3.atlassian.net/secure/thumbnail/12431/%D0%9D%D0%B5%D1%82+%D0%BA%D0%BD%D0%BE%D0%BF%D0%BA%D0%B8+%D0%9F%D1%80%D0%B8%D0%BC%D0%B5%D0%BD%D0%B8%D1%82%D1%8C.jpg">
                    <a:hlinkClick xmlns:a="http://schemas.openxmlformats.org/drawingml/2006/main" r:id="rId32" tooltip="&quot;Нет кнопки Применить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betester3.atlassian.net/secure/thumbnail/12431/%D0%9D%D0%B5%D1%82+%D0%BA%D0%BD%D0%BE%D0%BF%D0%BA%D0%B8+%D0%9F%D1%80%D0%B8%D0%BC%D0%B5%D0%BD%D0%B8%D1%82%D1%8C.jpg">
                            <a:hlinkClick r:id="rId33" tooltip="&quot;Нет кнопки Применить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изменении параметров с</w:t>
            </w:r>
            <w:r>
              <w:t>ортировки появляется или становится активной кнопка Применить.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[RCQM-369] </w:t>
            </w:r>
            <w:hyperlink r:id="rId36" w:history="1">
              <w:r>
                <w:rPr>
                  <w:rStyle w:val="a3"/>
                  <w:rFonts w:eastAsia="Times New Roman"/>
                </w:rPr>
                <w:t>В разделе Контакты поля добавляются не всегда от начала окна при добавлении их в разном порядке.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Рисунок 1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020-08-10 15-53-31-645.mp4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раздел Контакты</w:t>
            </w:r>
          </w:p>
          <w:p w:rsidR="00000000" w:rsidRDefault="009658F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Подобавлять поля в разном порядке, нажимая на кнопку Добавить поле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Поля добавляются не всегда от начала окна при добавлении их в разном порядке. Некоторые поля отображаются в середине окна.</w:t>
            </w:r>
            <w:r>
              <w:br/>
            </w:r>
            <w:hyperlink r:id="rId39" w:tooltip="bandicam 2020-08-10 15-53-31-645.mp4 attached to RCQM-369" w:history="1">
              <w:r>
                <w:rPr>
                  <w:rStyle w:val="a3"/>
                </w:rPr>
                <w:t>bandicam 2020-08-10 15-53-31-645.mp4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5" name="Рисунок 15" descr="C:\images\icons\link_attachment_7.gif">
                      <a:hlinkClick xmlns:a="http://schemas.openxmlformats.org/drawingml/2006/main" r:id="rId39" tooltip="&quot;bandicam 2020-08-10 15-53-31-645.mp4 attached to RCQM-36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C:\images\icons\link_attachment_7.gif">
                              <a:hlinkClick r:id="rId40" tooltip="&quot;bandicam 2020-08-10 15-53-31-645.mp4 attached to RCQM-36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 каком бы порядке не добавляли окна, они всегда будут располагаться ровно и одинаково в окне.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[RCQM-368] </w:t>
            </w:r>
            <w:hyperlink r:id="rId42" w:history="1">
              <w:r>
                <w:rPr>
                  <w:rStyle w:val="a3"/>
                  <w:rFonts w:eastAsia="Times New Roman"/>
                </w:rPr>
                <w:t>В разделе Календарь есть возможность запланировать задачу на определенное время, но</w:t>
              </w:r>
              <w:r>
                <w:rPr>
                  <w:rStyle w:val="a3"/>
                  <w:rFonts w:eastAsia="Times New Roman"/>
                </w:rPr>
                <w:t xml:space="preserve"> она записывается на весь день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Рисунок 1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2020-08-10 15-43-56-298.mp4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</w:t>
            </w:r>
            <w:r>
              <w:rPr>
                <w:rFonts w:eastAsia="Times New Roman"/>
              </w:rPr>
              <w:t>грамму EspoCRM</w:t>
            </w:r>
          </w:p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раздел Календарь</w:t>
            </w:r>
          </w:p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по полю в любой день на любое время</w:t>
            </w:r>
          </w:p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окне выбрать радиокнопку Задача</w:t>
            </w:r>
          </w:p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Вписать название задачи</w:t>
            </w:r>
          </w:p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Задать время</w:t>
            </w:r>
          </w:p>
          <w:p w:rsidR="00000000" w:rsidRDefault="009658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Сохранить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Задача сознается не на определенное время, а на целый день.</w:t>
            </w:r>
            <w:r>
              <w:br/>
            </w:r>
            <w:hyperlink r:id="rId45" w:tooltip="bandicam 2020-08-10 15-43-56-298.mp4 attached to RCQM-368" w:history="1">
              <w:r>
                <w:rPr>
                  <w:rStyle w:val="a3"/>
                </w:rPr>
                <w:t>bandicam 2020-08-10 15-43-56-298.mp4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8" name="Рисунок 18" descr="C:\images\icons\link_attachment_7.gif">
                      <a:hlinkClick xmlns:a="http://schemas.openxmlformats.org/drawingml/2006/main" r:id="rId45" tooltip="&quot;bandicam 2020-08-10 15-43-56-298.mp4 attached to RCQM-36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C:\images\icons\link_attachment_7.gif">
                              <a:hlinkClick r:id="rId46" tooltip="&quot;bandicam 2020-08-10 15-43-56-298.mp4 attached to RCQM-36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Задача будет записана на выбранное время.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</w:t>
            </w:r>
            <w:r>
              <w:t>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[RCQM-367] </w:t>
            </w:r>
            <w:hyperlink r:id="rId48" w:history="1">
              <w:r>
                <w:rPr>
                  <w:rStyle w:val="a3"/>
                  <w:rFonts w:eastAsia="Times New Roman"/>
                </w:rPr>
                <w:t>В разделе Календарь есть возможность запланировать встречу в прошлом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Рисунок 2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2020-08-10 15-33-19-139.mp4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Functiona</w:t>
            </w:r>
            <w:r>
              <w:rPr>
                <w:rFonts w:eastAsia="Times New Roman"/>
              </w:rPr>
              <w:t xml:space="preserve">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раздел Календарь</w:t>
            </w:r>
          </w:p>
          <w:p w:rsidR="00000000" w:rsidRDefault="009658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по полю на любую дату и время</w:t>
            </w:r>
          </w:p>
          <w:p w:rsidR="00000000" w:rsidRDefault="009658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окне (по умолчанию выделена радиокнопка Встреча) вписать название встречи</w:t>
            </w:r>
          </w:p>
          <w:p w:rsidR="00000000" w:rsidRDefault="009658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Изменить дату на давно прошедшую</w:t>
            </w:r>
          </w:p>
          <w:p w:rsidR="00000000" w:rsidRDefault="009658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Сохранить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Встреча запланирована на прошлое.</w:t>
            </w:r>
            <w:r>
              <w:br/>
            </w:r>
            <w:hyperlink r:id="rId51" w:tooltip="bandicam 2020-08-10 15-33-19-139.mp4 attached to RCQM-367" w:history="1">
              <w:r>
                <w:rPr>
                  <w:rStyle w:val="a3"/>
                </w:rPr>
                <w:t>bandicam 2020-08-10 15-33-19-139.mp4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1" name="Рисунок 21" descr="C:\images\icons\link_attachment_7.gif">
                      <a:hlinkClick xmlns:a="http://schemas.openxmlformats.org/drawingml/2006/main" r:id="rId51" tooltip="&quot;bandicam 2020-08-10 15-33-19-139.mp4 attached to RCQM-36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C:\images\icons\link_attachment_7.gif">
                              <a:hlinkClick r:id="rId52" tooltip="&quot;bandicam 2020-08-10 15-33-19-139.mp4 attached to RCQM-36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Нет возможности ввести прошедшую дату.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[RCQM-366] </w:t>
            </w:r>
            <w:hyperlink r:id="rId54" w:history="1">
              <w:r>
                <w:rPr>
                  <w:rStyle w:val="a3"/>
                  <w:rFonts w:eastAsia="Times New Roman"/>
                </w:rPr>
                <w:t>На странице Контакты в добавленных полях список меню состоит из пунктов на разных языках.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12/авг/20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5" w:history="1">
              <w:r>
                <w:rPr>
                  <w:rStyle w:val="a3"/>
                  <w:rFonts w:eastAsia="Times New Roman"/>
                </w:rPr>
                <w:t>Добрын</w:t>
              </w:r>
              <w:r>
                <w:rPr>
                  <w:rStyle w:val="a3"/>
                  <w:rFonts w:eastAsia="Times New Roman"/>
                </w:rPr>
                <w:t>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" name="Рисунок 23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Списки.jpg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Localisation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Контакты</w:t>
            </w:r>
          </w:p>
          <w:p w:rsidR="00000000" w:rsidRDefault="009658F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несколько полей, нажав на кнопку Добавить поле</w:t>
            </w:r>
          </w:p>
          <w:p w:rsidR="00000000" w:rsidRDefault="009658F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любом поле открыть выпадающее меню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Список меню состоит из пунктов на разных языках.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24" name="Рисунок 24" descr="https://betester3.atlassian.net/secure/thumbnail/12427/%D0%A1%D0%BF%D0%B8%D1%81%D0%BA%D0%B8.jpg">
                    <a:hlinkClick xmlns:a="http://schemas.openxmlformats.org/drawingml/2006/main" r:id="rId57" tooltip="&quot;Списки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betester3.atlassian.net/secure/thumbnail/12427/%D0%A1%D0%BF%D0%B8%D1%81%D0%BA%D0%B8.jpg">
                            <a:hlinkClick r:id="rId58" tooltip="&quot;Списки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Список меню состоит из пунктов на одном языке.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Bug Type стоит изменить на Localisation)</w:t>
            </w:r>
          </w:p>
          <w:p w:rsidR="00000000" w:rsidRDefault="009658FA">
            <w:pPr>
              <w:pStyle w:val="a5"/>
            </w:pPr>
            <w:r>
              <w:t>В остальном верно)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12/авг/20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Спасибо! Уже по привычке использовала 3 варианта, про Localisation не подумала(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[RCQM-365] </w:t>
            </w:r>
            <w:hyperlink r:id="rId62" w:history="1">
              <w:r>
                <w:rPr>
                  <w:rStyle w:val="a3"/>
                  <w:rFonts w:eastAsia="Times New Roman"/>
                </w:rPr>
                <w:t>На странице Контакты исчезают все контакты при добавлении поля Создано в.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Рисунок 2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020-08-09 10-41-26-141.mp4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Контакты</w:t>
            </w:r>
          </w:p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Добавить поле</w:t>
            </w:r>
          </w:p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меню выбрать пункт Создано в (по умолчанию Последние 7 дней)</w:t>
            </w:r>
          </w:p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Обновить страницу</w:t>
            </w:r>
          </w:p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Создано в выбрать из списка пункт Прошлое</w:t>
            </w:r>
          </w:p>
          <w:p w:rsidR="00000000" w:rsidRDefault="009658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Обновить страницу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Список контактов полностью исчезает и не появляется при выборе другого значения поля Создано в.</w:t>
            </w:r>
            <w:r>
              <w:br/>
            </w:r>
            <w:hyperlink r:id="rId65" w:tooltip="bandicam 2020-08-09 10-41-26-141.mp4 attached to RCQM-365" w:history="1">
              <w:r>
                <w:rPr>
                  <w:rStyle w:val="a3"/>
                </w:rPr>
                <w:t>bandicam 2020-08-09 10-41-26-141.mp4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7" name="Рисунок 27" descr="C:\images\icons\link_attachment_7.gif">
                      <a:hlinkClick xmlns:a="http://schemas.openxmlformats.org/drawingml/2006/main" r:id="rId65" tooltip="&quot;bandicam 2020-08-09 10-41-26-141.mp4 attached to RCQM-36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C:\images\icons\link_attachment_7.gif">
                              <a:hlinkClick r:id="rId66" tooltip="&quot;bandicam 2020-08-09 10-41-26-141.mp4 attached to RCQM-36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 идее такое поле вообще не должно тут добавляться. А раз есть возможность его добавить, то должна происходить сортировка и при выборе пункта Прошлое выдаваться результат со всеми созданными контактами.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</w:t>
            </w:r>
            <w:r>
              <w:rPr>
                <w:rFonts w:eastAsia="Times New Roman"/>
              </w:rPr>
              <w:t>арий по</w:t>
            </w:r>
            <w:r>
              <w:rPr>
                <w:rFonts w:eastAsia="Times New Roman"/>
              </w:rPr>
              <w:t xml:space="preserve"> </w:t>
            </w:r>
            <w:hyperlink r:id="rId6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[RCQM-364] </w:t>
            </w:r>
            <w:hyperlink r:id="rId68" w:history="1">
              <w:r>
                <w:rPr>
                  <w:rStyle w:val="a3"/>
                  <w:rFonts w:eastAsia="Times New Roman"/>
                </w:rPr>
                <w:t>На странице Контакты в таблице с данными есть возможность сортировки по имени и контраген</w:t>
              </w:r>
              <w:r>
                <w:rPr>
                  <w:rStyle w:val="a3"/>
                  <w:rFonts w:eastAsia="Times New Roman"/>
                </w:rPr>
                <w:t>ту, по остальным данным отсортировать нельзя.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7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" name="Рисунок 2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020-08-09 10-37-43-189.mp4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Контакты</w:t>
            </w:r>
          </w:p>
          <w:p w:rsidR="00000000" w:rsidRDefault="009658F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Попробовать отсортировать данные в таблице по всем пунктам поочередно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Есть возможность сортировки по имени и контрагенту, по остальным данным отсортировать нельзя.</w:t>
            </w:r>
            <w:r>
              <w:br/>
            </w:r>
            <w:hyperlink r:id="rId71" w:tooltip="bandicam 2020-08-09 10-37-43-189.mp4 attached to RCQM-364" w:history="1">
              <w:r>
                <w:rPr>
                  <w:rStyle w:val="a3"/>
                </w:rPr>
                <w:t>bandicam 2020-0</w:t>
              </w:r>
              <w:r>
                <w:rPr>
                  <w:rStyle w:val="a3"/>
                </w:rPr>
                <w:t>8-09 10-37-43-189.mp4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30" name="Рисунок 30" descr="C:\images\icons\link_attachment_7.gif">
                      <a:hlinkClick xmlns:a="http://schemas.openxmlformats.org/drawingml/2006/main" r:id="rId71" tooltip="&quot;bandicam 2020-08-09 10-37-43-189.mp4 attached to RCQM-36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C:\images\icons\link_attachment_7.gif">
                              <a:hlinkClick r:id="rId72" tooltip="&quot;bandicam 2020-08-09 10-37-43-189.mp4 attached to RCQM-36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Есть возможность сортировки по любому столбцу таблицы.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7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[RCQM-363] </w:t>
            </w:r>
            <w:hyperlink r:id="rId74" w:history="1">
              <w:r>
                <w:rPr>
                  <w:rStyle w:val="a3"/>
                  <w:rFonts w:eastAsia="Times New Roman"/>
                </w:rPr>
                <w:t>На странице Контакты список сортировки пользователей перекрывает окно</w:t>
              </w:r>
              <w:r>
                <w:rPr>
                  <w:rStyle w:val="a3"/>
                  <w:rFonts w:eastAsia="Times New Roman"/>
                </w:rPr>
                <w:t xml:space="preserve"> поиска при выборе максимального количества пунктов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75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7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Рисунок 3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2020-08-09 10-07-28-261.mp4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Контакты</w:t>
            </w:r>
          </w:p>
          <w:p w:rsidR="00000000" w:rsidRDefault="009658F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Слева от окна поиска в выпадающем меню выделить оба чекбокса и выбрать пункт Пользователи порталов.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Список сортировки пользователей перекрывает большую часть окна поиска.</w:t>
            </w:r>
            <w:r>
              <w:br/>
            </w:r>
            <w:hyperlink r:id="rId77" w:tooltip="bandicam 2020-08-09 10-07-28-261.mp4 attached to RCQM-363" w:history="1">
              <w:r>
                <w:rPr>
                  <w:rStyle w:val="a3"/>
                </w:rPr>
                <w:t>bandicam 2020-08-09 10-07-28-261.mp4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33" name="Рисунок 33" descr="C:\images\icons\link_attachment_7.gif">
                      <a:hlinkClick xmlns:a="http://schemas.openxmlformats.org/drawingml/2006/main" r:id="rId77" tooltip="&quot;bandicam 2020-08-09 10-07-28-261.mp4 attached to RCQM-36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C:\images\icons\link_attachment_7.gif">
                              <a:hlinkClick r:id="rId78" tooltip="&quot;bandicam 2020-08-09 10-07-28-261.mp4 attached to RCQM-36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Окно поиска и сортировки размещены на странице отдельно.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7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[RCQM-362] </w:t>
            </w:r>
            <w:hyperlink r:id="rId80" w:history="1">
              <w:r>
                <w:rPr>
                  <w:rStyle w:val="a3"/>
                  <w:rFonts w:eastAsia="Times New Roman"/>
                </w:rPr>
                <w:t>На странице Контакты появляется выпадающее меню, состоящее из одного пункта "</w:t>
              </w:r>
              <w:r>
                <w:rPr>
                  <w:rStyle w:val="a3"/>
                  <w:rFonts w:eastAsia="Times New Roman"/>
                </w:rPr>
                <w:t>Выбрать все результаты" при нажатии стрелочку у чекбокса "Выбрать все"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81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8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" name="Рисунок 3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2020-08-09 09-48-38-710.mp4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Usability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Контакты</w:t>
            </w:r>
          </w:p>
          <w:p w:rsidR="00000000" w:rsidRDefault="009658F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стрелочку у чекбокса "Выбрать все"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Появляется выпадающее меню, состоящее из одного пункта "Выбрать все результаты".</w:t>
            </w:r>
            <w:r>
              <w:br/>
            </w:r>
            <w:hyperlink r:id="rId83" w:tooltip="bandicam 2020-08-09 09-48-38-710.mp4 attached to RCQM-362" w:history="1">
              <w:r>
                <w:rPr>
                  <w:rStyle w:val="a3"/>
                </w:rPr>
                <w:t>bandicam 2020-08-09 09-48-38-710.mp4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36" name="Рисунок 36" descr="C:\images\icons\link_attachment_7.gif">
                      <a:hlinkClick xmlns:a="http://schemas.openxmlformats.org/drawingml/2006/main" r:id="rId83" tooltip="&quot;bandicam 2020-08-09 09-48-38-710.mp4 attached to RCQM-36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C:\images\icons\link_attachment_7.gif">
                              <a:hlinkClick r:id="rId84" tooltip="&quot;bandicam 2020-08-09 09-48-38-710.mp4 attached to RCQM-36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У ч</w:t>
            </w:r>
            <w:r>
              <w:t>екбокса "Выбрать все" нет стрелочки с выпадающим меню. При наведении на чекбокс можно сделать всплывающую подсказку.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8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[RCQM-361] </w:t>
            </w:r>
            <w:hyperlink r:id="rId86" w:history="1">
              <w:r>
                <w:rPr>
                  <w:rStyle w:val="a3"/>
                  <w:rFonts w:eastAsia="Times New Roman"/>
                </w:rPr>
                <w:t>На странице Контрагенты можно ввести некорректные данные при создании нового контрагента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87" w:history="1">
              <w:r>
                <w:rPr>
                  <w:rStyle w:val="a3"/>
                  <w:rFonts w:eastAsia="Times New Roman"/>
                </w:rPr>
                <w:t>Добрыни</w:t>
              </w:r>
              <w:r>
                <w:rPr>
                  <w:rStyle w:val="a3"/>
                  <w:rFonts w:eastAsia="Times New Roman"/>
                </w:rPr>
                <w:t>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8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Рисунок 3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2020-08-09 09-38-08-252.mp4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EspoCRM</w:t>
            </w:r>
          </w:p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Контрагенты</w:t>
            </w:r>
          </w:p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кнопу Создать контрагента в верхнем правом углу</w:t>
            </w:r>
          </w:p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Имя ввести 123456</w:t>
            </w:r>
          </w:p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Телефон ввести khgfshdj35%#^</w:t>
            </w:r>
          </w:p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Адрес эл.почты ввести fmhg@.ru</w:t>
            </w:r>
          </w:p>
          <w:p w:rsidR="00000000" w:rsidRDefault="009658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Сохранить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созда</w:t>
            </w:r>
            <w:r>
              <w:t>нии нового контрагента можно ввести некорректные данные - контрагент создается, сообщение об ошибке не появляется.</w:t>
            </w:r>
            <w:r>
              <w:br/>
            </w:r>
            <w:hyperlink r:id="rId89" w:tooltip="bandicam 2020-08-09 09-38-08-252.mp4 attached to RCQM-361" w:history="1">
              <w:r>
                <w:rPr>
                  <w:rStyle w:val="a3"/>
                </w:rPr>
                <w:t>bandicam 2020-08-09 09-38-08-252.mp4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39" name="Рисунок 39" descr="C:\images\icons\link_attachment_7.gif">
                      <a:hlinkClick xmlns:a="http://schemas.openxmlformats.org/drawingml/2006/main" r:id="rId89" tooltip="&quot;bandicam 2020-08-09 09-38-08-252.mp4 attached to RCQM-36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C:\images\icons\link_attachment_7.gif">
                              <a:hlinkClick r:id="rId90" tooltip="&quot;bandicam 2020-08-09 09-38-08-252.mp4 attached to RCQM-36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попытке сохранить нового контрагента с некорректными данными, появятся сообщения об ошибках под каждым полем с неверно вв</w:t>
            </w:r>
            <w:r>
              <w:t>еденными данными.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9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[RCQM-360] </w:t>
            </w:r>
            <w:hyperlink r:id="rId92" w:history="1">
              <w:r>
                <w:rPr>
                  <w:rStyle w:val="a3"/>
                  <w:rFonts w:eastAsia="Times New Roman"/>
                </w:rPr>
                <w:t>В Ленте на главной странице появляется выпадающее меню, состоящее из одного пункта, при нажатии на стрелочку в любой строке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10/авг/20  Обновлено: 11/авг/20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9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Улучшение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9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1" name="Рисунок 4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2020-08-09 09-37-46-140.mp4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</w:t>
            </w:r>
            <w:r>
              <w:rPr>
                <w:rFonts w:eastAsia="Times New Roman"/>
              </w:rPr>
              <w:t>рамму EspoCRM</w:t>
            </w:r>
          </w:p>
          <w:p w:rsidR="00000000" w:rsidRDefault="009658F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Ленте кликнуть на стрелочку в конце любой строки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Появляется выпадающее меню, состоящее из одного пункта Удалить.</w:t>
            </w:r>
            <w:r>
              <w:br/>
            </w:r>
            <w:hyperlink r:id="rId95" w:tooltip="bandicam 2020-08-09 09-37-46-140.mp4 attached to RCQM-360" w:history="1">
              <w:r>
                <w:rPr>
                  <w:rStyle w:val="a3"/>
                </w:rPr>
                <w:t>bandicam 2020-08-09 09-37-46-140.mp4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42" name="Рисунок 42" descr="C:\images\icons\link_attachment_7.gif">
                      <a:hlinkClick xmlns:a="http://schemas.openxmlformats.org/drawingml/2006/main" r:id="rId95" tooltip="&quot;bandicam 2020-08-09 09-37-46-140.mp4 attached to RCQM-360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" descr="C:\images\icons\link_attachment_7.gif">
                              <a:hlinkClick r:id="rId96" tooltip="&quot;bandicam 2020-08-09 09-37-46-140.mp4 attached to RCQM-360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 к</w:t>
            </w:r>
            <w:r>
              <w:t>онце строки иконка Корзины или крестик, можно еще добавить, если необходимо, карандаш для редактирования.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9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 улучшением согласен)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[RCQM-359] </w:t>
            </w:r>
            <w:hyperlink r:id="rId98" w:history="1">
              <w:r>
                <w:rPr>
                  <w:rStyle w:val="a3"/>
                  <w:rFonts w:eastAsia="Times New Roman"/>
                </w:rPr>
                <w:t>В разделе Питание в поездах на странице Вагоны-рестораны не появляется стрелка возврата наверх при прокручивании страницы с большим объемом информации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9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0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Рисунок 4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22-19-23-695.mp4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 xml:space="preserve">Предусловие: открыть </w:t>
            </w:r>
            <w:r>
              <w:t>новую версию сайта.</w:t>
            </w:r>
          </w:p>
          <w:p w:rsidR="00000000" w:rsidRDefault="009658F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01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</w:p>
          <w:p w:rsidR="00000000" w:rsidRDefault="009658F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верхнем Меню нажать на стрелку у раздела Услуги и сервисы</w:t>
            </w:r>
          </w:p>
          <w:p w:rsidR="00000000" w:rsidRDefault="009658F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раздел Питание в поездах</w:t>
            </w:r>
          </w:p>
          <w:p w:rsidR="00000000" w:rsidRDefault="009658F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левом Меню страницы выбрать строку Вагоны-рестораны</w:t>
            </w:r>
          </w:p>
          <w:p w:rsidR="00000000" w:rsidRDefault="009658F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Прокручивать страницу вниз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Несмотря на большой объем информации при прокручивании страницы вниз стрелка возврата наверх не появляется.</w:t>
            </w:r>
            <w:r>
              <w:br/>
            </w:r>
            <w:hyperlink r:id="rId102" w:tooltip="bandicam 2020-08-07 22-19-23-695.mp4 attached to RCQM-359" w:history="1">
              <w:r>
                <w:rPr>
                  <w:rStyle w:val="a3"/>
                </w:rPr>
                <w:t>bandicam 2020-08-07 22-19-23-695.mp4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45" name="Рисунок 45" descr="C:\images\icons\link_attachment_7.gif">
                      <a:hlinkClick xmlns:a="http://schemas.openxmlformats.org/drawingml/2006/main" r:id="rId102" tooltip="&quot;bandicam 2020-08-07 22-19-23-695.mp4 attached to RCQM-35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5" descr="C:\images\icons\link_attachment_7.gif">
                              <a:hlinkClick r:id="rId103" tooltip="&quot;bandicam 2020-08-07 22-19-23-695.mp4 attached to RCQM-35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прокрутке стр</w:t>
            </w:r>
            <w:r>
              <w:t>аницы с большим количеством информации, появляется стрелочка для возврата наверх страницы.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0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[RCQM-358] </w:t>
            </w:r>
            <w:hyperlink r:id="rId105" w:history="1">
              <w:r>
                <w:rPr>
                  <w:rStyle w:val="a3"/>
                  <w:rFonts w:eastAsia="Times New Roman"/>
                </w:rPr>
                <w:t>Верхнее Меню сайта уезжает за край окна при его уменьшении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0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0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" name="Рисунок 4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020-08-07 22-12-52-790.mp4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Cross-Browser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открыть новую версию сайта.</w:t>
            </w:r>
          </w:p>
          <w:p w:rsidR="00000000" w:rsidRDefault="009658F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08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</w:p>
          <w:p w:rsidR="00000000" w:rsidRDefault="009658FA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Уменьшать ширину окна браузера до минимально возможной ширины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Верхнее Меню сайта уезжает за край окна.</w:t>
            </w:r>
            <w:r>
              <w:br/>
            </w:r>
            <w:hyperlink r:id="rId109" w:tooltip="bandicam 2020-08-07 22-12-52-790.mp4 attached to RCQM-358" w:history="1">
              <w:r>
                <w:rPr>
                  <w:rStyle w:val="a3"/>
                </w:rPr>
                <w:t>bandicam 2020-08-07 22-12-52-790.mp4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48" name="Рисунок 48" descr="C:\images\icons\link_attachment_7.gif">
                      <a:hlinkClick xmlns:a="http://schemas.openxmlformats.org/drawingml/2006/main" r:id="rId109" tooltip="&quot;bandicam 2020-08-07 22-12-52-790.mp4 attached to RCQM-35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 descr="C:\images\icons\link_attachment_7.gif">
                              <a:hlinkClick r:id="rId110" tooltip="&quot;bandicam 2020-08-07 22-12-52-790.mp4 attached to RCQM-35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Верхнее Меню сайта при определенной ширине экрана меняется на значок Меню (с тремя горизонтальными полосами).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1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3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[RCQM-357] </w:t>
            </w:r>
            <w:hyperlink r:id="rId112" w:history="1">
              <w:r>
                <w:rPr>
                  <w:rStyle w:val="a3"/>
                  <w:rFonts w:eastAsia="Times New Roman"/>
                </w:rPr>
                <w:t>В версии для слабовидящих в меню РЖД Бонус не работает Обратная связь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1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1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Рисунок 5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020-08-07 22-11-02-659.mp4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открыть новую версию сайта.</w:t>
            </w:r>
          </w:p>
          <w:p w:rsidR="00000000" w:rsidRDefault="009658F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15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</w:p>
          <w:p w:rsidR="00000000" w:rsidRDefault="009658F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версию для слабовидящих (Грузовые перевозки --&gt; Версия для слабовидящих)</w:t>
            </w:r>
          </w:p>
          <w:p w:rsidR="00000000" w:rsidRDefault="009658F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вкладку Пассажирам</w:t>
            </w:r>
          </w:p>
          <w:p w:rsidR="00000000" w:rsidRDefault="009658F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меню РЖД Бонус</w:t>
            </w:r>
          </w:p>
          <w:p w:rsidR="00000000" w:rsidRDefault="009658F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ссылку Обратная связь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Начинает грузиться страница, но так и не загружается.</w:t>
            </w:r>
            <w:r>
              <w:br/>
            </w:r>
            <w:hyperlink r:id="rId116" w:tooltip="bandicam 2020-08-07 22-11-02-659.mp4 attached to RCQM-357" w:history="1">
              <w:r>
                <w:rPr>
                  <w:rStyle w:val="a3"/>
                </w:rPr>
                <w:t>bandicam 2020-08-07 22-11-02-659.mp4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51" name="Рисунок 51" descr="C:\images\icons\link_attachment_7.gif">
                      <a:hlinkClick xmlns:a="http://schemas.openxmlformats.org/drawingml/2006/main" r:id="rId116" tooltip="&quot;bandicam 2020-08-07 22-11-02-659.mp4 attached to RCQM-35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C:\images\icons\link_attachment_7.gif">
                              <a:hlinkClick r:id="rId117" tooltip="&quot;bandicam 2020-08-07 22-11-02-659.mp4 attached to RCQM-35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Открывается страница с формой обратной связи.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1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[RCQM-356] </w:t>
            </w:r>
            <w:hyperlink r:id="rId119" w:history="1">
              <w:r>
                <w:rPr>
                  <w:rStyle w:val="a3"/>
                  <w:rFonts w:eastAsia="Times New Roman"/>
                </w:rPr>
                <w:t>В версии для слабовидящих в меню РЖД Бонус не работает Калькулятор баллов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2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Блокер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2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" name="Рисунок 5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22-09-27-872.mp4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открыть новую версию сайта.</w:t>
            </w:r>
          </w:p>
          <w:p w:rsidR="00000000" w:rsidRDefault="009658F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22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</w:p>
          <w:p w:rsidR="00000000" w:rsidRDefault="009658F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версию для слабовидящих (Грузовые перевозки --&gt; Версия для слабовидящих)</w:t>
            </w:r>
          </w:p>
          <w:p w:rsidR="00000000" w:rsidRDefault="009658F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вкладку Пассажирам</w:t>
            </w:r>
          </w:p>
          <w:p w:rsidR="00000000" w:rsidRDefault="009658F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меню РЖД Бонус</w:t>
            </w:r>
          </w:p>
          <w:p w:rsidR="00000000" w:rsidRDefault="009658F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</w:t>
            </w:r>
            <w:r>
              <w:rPr>
                <w:rFonts w:eastAsia="Times New Roman"/>
              </w:rPr>
              <w:t>кнуть на ссылку Калькулятор баллов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клике на ссылку Калькулятор баллов ничего не происходит.</w:t>
            </w:r>
            <w:r>
              <w:br/>
            </w:r>
            <w:hyperlink r:id="rId123" w:tooltip="bandicam 2020-08-07 22-09-27-872.mp4 attached to RCQM-356" w:history="1">
              <w:r>
                <w:rPr>
                  <w:rStyle w:val="a3"/>
                </w:rPr>
                <w:t>ba</w:t>
              </w:r>
              <w:r>
                <w:rPr>
                  <w:rStyle w:val="a3"/>
                </w:rPr>
                <w:t>ndicam 2020-08-07 22-09-27-872.mp4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54" name="Рисунок 54" descr="C:\images\icons\link_attachment_7.gif">
                      <a:hlinkClick xmlns:a="http://schemas.openxmlformats.org/drawingml/2006/main" r:id="rId123" tooltip="&quot;bandicam 2020-08-07 22-09-27-872.mp4 attached to RCQM-356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C:\images\icons\link_attachment_7.gif">
                              <a:hlinkClick r:id="rId124" tooltip="&quot;bandicam 2020-08-07 22-09-27-872.mp4 attached to RCQM-356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клике на ссылку Калькулятор баллов откроется окно с формой для рассчета баллов.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2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[RCQM-355] </w:t>
            </w:r>
            <w:hyperlink r:id="rId126" w:history="1">
              <w:r>
                <w:rPr>
                  <w:rStyle w:val="a3"/>
                  <w:rFonts w:eastAsia="Times New Roman"/>
                </w:rPr>
                <w:t>В версии для слабовидящих на странице Безопасность на транспорте одно из трех видео скачивается при нажатии на кнопку Смотреть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2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2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6" name="Рисунок 5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22-08-49-175.mp4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открыть новую версию сайта.</w:t>
            </w:r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29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версию для слабовидящих (Грузовые перевозки --&gt; Версия для слабовидящих)</w:t>
            </w:r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вкладку Пассажирам</w:t>
            </w:r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меню Правила</w:t>
            </w:r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по ссылке Безопасность на транспорте</w:t>
            </w:r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видео</w:t>
            </w:r>
          </w:p>
          <w:p w:rsidR="00000000" w:rsidRDefault="009658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 каждым видео нажат</w:t>
            </w:r>
            <w:r>
              <w:rPr>
                <w:rFonts w:eastAsia="Times New Roman"/>
              </w:rPr>
              <w:t>ь кнопку Смотреть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на кнопку Смотреть под видео Невнимательность, видео начинает скачиваться.</w:t>
            </w:r>
            <w:r>
              <w:br/>
            </w:r>
            <w:hyperlink r:id="rId130" w:tooltip="bandicam 2020-08-07 22-08-49-175.mp4 attached to RCQM-355" w:history="1">
              <w:r>
                <w:rPr>
                  <w:rStyle w:val="a3"/>
                </w:rPr>
                <w:t>bandicam 2020-08-07 22-08-49-175.mp4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57" name="Рисунок 57" descr="C:\images\icons\link_attachment_7.gif">
                      <a:hlinkClick xmlns:a="http://schemas.openxmlformats.org/drawingml/2006/main" r:id="rId130" tooltip="&quot;bandicam 2020-08-07 22-08-49-175.mp4 attached to RCQM-35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C:\images\icons\link_attachment_7.gif">
                              <a:hlinkClick r:id="rId131" tooltip="&quot;bandicam 2020-08-07 22-08-49-175.mp4 attached to RCQM-35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Это</w:t>
            </w:r>
            <w:r>
              <w:t xml:space="preserve"> видео, как и два других, откроются в новой вкладке для просмотра.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3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[RCQM-354] </w:t>
            </w:r>
            <w:hyperlink r:id="rId133" w:history="1">
              <w:r>
                <w:rPr>
                  <w:rStyle w:val="a3"/>
                  <w:rFonts w:eastAsia="Times New Roman"/>
                </w:rPr>
                <w:t>На главной странице ссылка на Версию для слабовидящих доступна только в пункте Меню Грузовые перевозки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3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3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9" name="Рисунок 5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22-07-19-964.mp4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Usabi</w:t>
            </w:r>
            <w:r>
              <w:rPr>
                <w:rFonts w:eastAsia="Times New Roman"/>
              </w:rPr>
              <w:t xml:space="preserve">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открыть новую версию сайта.</w:t>
            </w:r>
          </w:p>
          <w:p w:rsidR="00000000" w:rsidRDefault="009658F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36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</w:p>
          <w:p w:rsidR="00000000" w:rsidRDefault="009658F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верхней строке на вкладку Грузовые перевозки</w:t>
            </w:r>
          </w:p>
          <w:p w:rsidR="00000000" w:rsidRDefault="009658F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другие вкладки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Ссылка на</w:t>
            </w:r>
            <w:r>
              <w:t xml:space="preserve"> Версию для слабовидящих доступна только в пункте Меню Грузовые перевозки.</w:t>
            </w:r>
            <w:r>
              <w:br/>
            </w:r>
            <w:hyperlink r:id="rId137" w:tooltip="bandicam 2020-08-07 22-07-19-964.mp4 attached to RCQM-354" w:history="1">
              <w:r>
                <w:rPr>
                  <w:rStyle w:val="a3"/>
                </w:rPr>
                <w:t>bandicam 2020-08-07 22-07-19-964.m</w:t>
              </w:r>
              <w:r>
                <w:rPr>
                  <w:rStyle w:val="a3"/>
                </w:rPr>
                <w:t>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60" name="Рисунок 60" descr="C:\images\icons\link_attachment_7.gif">
                      <a:hlinkClick xmlns:a="http://schemas.openxmlformats.org/drawingml/2006/main" r:id="rId137" tooltip="&quot;bandicam 2020-08-07 22-07-19-964.mp4 attached to RCQM-35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C:\images\icons\link_attachment_7.gif">
                              <a:hlinkClick r:id="rId138" tooltip="&quot;bandicam 2020-08-07 22-07-19-964.mp4 attached to RCQM-35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Ссылка на Версию для слабовидящих доступна на любой странице.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3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>[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Серьезность стоит понизить до Major</w:t>
            </w:r>
          </w:p>
          <w:p w:rsidR="00000000" w:rsidRDefault="009658FA">
            <w:pPr>
              <w:pStyle w:val="a5"/>
            </w:pPr>
            <w:r>
              <w:t>В остальном 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[RCQM-353] </w:t>
            </w:r>
            <w:hyperlink r:id="rId140" w:history="1">
              <w:r>
                <w:rPr>
                  <w:rStyle w:val="a3"/>
                  <w:rFonts w:eastAsia="Times New Roman"/>
                </w:rPr>
                <w:t>В списке Меню строчки длинного названия наезжают друг на друга при открытии на мобильном устройстве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41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4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2" name="Рисунок 6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Screenshot_20200807-213435_Chrome.jpg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Cross-Browser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MySite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использовался мобильный телефон Samsung Galaxy A51, Android 10, экран 5.7"</w:t>
            </w:r>
          </w:p>
          <w:p w:rsidR="00000000" w:rsidRDefault="009658F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43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  <w:r>
              <w:rPr>
                <w:rFonts w:eastAsia="Times New Roman"/>
              </w:rPr>
              <w:t xml:space="preserve"> на мобильном телефоне</w:t>
            </w:r>
          </w:p>
          <w:p w:rsidR="00000000" w:rsidRDefault="009658F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верхней строке окна нажать на знак Меню</w:t>
            </w:r>
          </w:p>
          <w:p w:rsidR="00000000" w:rsidRDefault="009658F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список Меню вниз до последнего пункта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Название не умещается в одну строку, при переносе строки наезжают друг на друга.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63" name="Рисунок 63" descr="https://betester3.atlassian.net/secure/thumbnail/12325/Screenshot_20200807-213435_Chrome.jpg">
                    <a:hlinkClick xmlns:a="http://schemas.openxmlformats.org/drawingml/2006/main" r:id="rId144" tooltip="&quot;Screenshot_20200807-213435_Chrome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betester3.atlassian.net/secure/thumbnail/12325/Screenshot_20200807-213435_Chrome.jpg">
                            <a:hlinkClick r:id="rId145" tooltip="&quot;Screenshot_20200807-213435_Chrome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При верстке сайта прописано достаточное междустрочное расстояние, строки не наезжают друг на друга.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4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Bug Type стоит изменить на Cross-Browser, Major</w:t>
            </w:r>
          </w:p>
          <w:p w:rsidR="00000000" w:rsidRDefault="009658FA">
            <w:pPr>
              <w:pStyle w:val="a5"/>
            </w:pPr>
            <w:r>
              <w:t>В остальном верно)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[RCQM-352] </w:t>
            </w:r>
            <w:hyperlink r:id="rId148" w:history="1">
              <w:r>
                <w:rPr>
                  <w:rStyle w:val="a3"/>
                  <w:rFonts w:eastAsia="Times New Roman"/>
                </w:rPr>
                <w:t>На странице Featured Tours в окне Бронирование туров не появляется сообщение об ошибке при подаче запроса с некорректно заполненными окнами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07/авг/20  Обновлено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4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5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5" name="Рисунок 6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020-08-07 13-25-15-118.mp4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6" name="Рисунок 66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Бронирование.jpg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51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раздела Featured Tours</w:t>
            </w:r>
          </w:p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любой предложенный тур</w:t>
            </w:r>
          </w:p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раздела Package Type Tours</w:t>
            </w:r>
          </w:p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любой строке нажать кнопку BOOK</w:t>
            </w:r>
          </w:p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каждое поле для ввода данных ввести одну любую букву</w:t>
            </w:r>
          </w:p>
          <w:p w:rsidR="00000000" w:rsidRDefault="009658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BOOK NOW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</w:t>
            </w:r>
            <w:r>
              <w:rPr>
                <w:b/>
                <w:bCs/>
              </w:rPr>
              <w:t>ьтат:</w:t>
            </w:r>
            <w:r>
              <w:t xml:space="preserve"> Сообщение об ошибке не появляется, идет загрузка.</w:t>
            </w:r>
            <w:r>
              <w:br/>
            </w:r>
            <w:hyperlink r:id="rId152" w:tooltip="bandicam 2020-08-07 13-25-15-118.mp4 attached to RCQM-352" w:history="1">
              <w:r>
                <w:rPr>
                  <w:rStyle w:val="a3"/>
                </w:rPr>
                <w:t>bandicam 2020-08-07 13-25-15-118.mp4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67" name="Рисунок 67" descr="C:\images\icons\link_attachment_7.gif">
                      <a:hlinkClick xmlns:a="http://schemas.openxmlformats.org/drawingml/2006/main" r:id="rId152" tooltip="&quot;bandicam 2020-08-07 13-25-15-118.mp4 attached to RCQM-35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C:\images\icons\link_attachment_7.gif">
                              <a:hlinkClick r:id="rId153" tooltip="&quot;bandicam 2020-08-07 13-25-15-118.mp4 attached to RCQM-35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Подача заявления блокируется, появляется сообщение об ошибке, например, как при пустом поле.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68" name="Рисунок 68" descr="https://betester3.atlassian.net/secure/thumbnail/12313/%D0%91%D1%80%D0%BE%D0%BD%D0%B8%D1%80%D0%BE%D0%B2%D0%B0%D0%BD%D0%B8%D0%B5.jpg">
                    <a:hlinkClick xmlns:a="http://schemas.openxmlformats.org/drawingml/2006/main" r:id="rId154" tooltip="&quot;Бронирование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betester3.atlassian.net/secure/thumbnail/12313/%D0%91%D1%80%D0%BE%D0%BD%D0%B8%D1%80%D0%BE%D0%B2%D0%B0%D0%BD%D0%B8%D0%B5.jpg">
                            <a:hlinkClick r:id="rId155" tooltip="&quot;Бронирование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5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[RCQM-351] </w:t>
            </w:r>
            <w:hyperlink r:id="rId158" w:history="1">
              <w:r>
                <w:rPr>
                  <w:rStyle w:val="a3"/>
                  <w:rFonts w:eastAsia="Times New Roman"/>
                </w:rPr>
                <w:t>На главной странице на полосе списка Меню появляется прозрачная область при уменьшении ширины экрана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5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6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" name="Рисунок 7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13-11-49-611.mp4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61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Уменьшить ширину окна браузера до размера, когда полоса верхнего Меню меняется на значок с тремя полосками</w:t>
            </w:r>
          </w:p>
          <w:p w:rsidR="00000000" w:rsidRDefault="009658F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значок Меню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Открывается полоса Меню с прозрачной областью в середине.</w:t>
            </w:r>
            <w:r>
              <w:br/>
            </w:r>
            <w:hyperlink r:id="rId162" w:tooltip="bandicam 2020-08-07 13-11-49-611.mp4 attached to RCQM-351" w:history="1">
              <w:r>
                <w:rPr>
                  <w:rStyle w:val="a3"/>
                </w:rPr>
                <w:t>bandicam 2020-08-07 13-11-49-611.mp4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71" name="Рисунок 71" descr="C:\images\icons\link_attachment_7.gif">
                      <a:hlinkClick xmlns:a="http://schemas.openxmlformats.org/drawingml/2006/main" r:id="rId162" tooltip="&quot;bandicam 2020-08-07 13-11-49-611.mp4 attached to RCQM-35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:\images\icons\link_attachment_7.gif">
                              <a:hlinkClick r:id="rId163" tooltip="&quot;bandicam 2020-08-07 13-11-49-611.mp4 attached to RCQM-35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Открывается полоса со списком Меню одинаковая по всей длине окна.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6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[RCQM-350] </w:t>
            </w:r>
            <w:hyperlink r:id="rId165" w:history="1">
              <w:r>
                <w:rPr>
                  <w:rStyle w:val="a3"/>
                  <w:rFonts w:eastAsia="Times New Roman"/>
                </w:rPr>
                <w:t>Запрос на оформление визы отправляется при некорректном заполнении данных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6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6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" name="Рисунок 7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13-01-13-109.mp4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 xml:space="preserve">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68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во вкладку VISA</w:t>
            </w:r>
          </w:p>
          <w:p w:rsidR="00000000" w:rsidRDefault="009658F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ввода даты jfkg,c</w:t>
            </w:r>
          </w:p>
          <w:p w:rsidR="00000000" w:rsidRDefault="009658F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SUBMIT</w:t>
            </w:r>
          </w:p>
          <w:p w:rsidR="00000000" w:rsidRDefault="009658F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все поля: First Name - G; Last Name - K; Contact Number- 6; Email и Confirm Email - реальный адрес электронной почты</w:t>
            </w:r>
          </w:p>
          <w:p w:rsidR="00000000" w:rsidRDefault="009658F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BOOKING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Сообщение об ошибке не появляется, запрос отправляется.</w:t>
            </w:r>
            <w:r>
              <w:br/>
            </w:r>
            <w:hyperlink r:id="rId169" w:tooltip="bandicam 2020-08-07 13-01-13-109.mp4 attached to RCQM-350" w:history="1">
              <w:r>
                <w:rPr>
                  <w:rStyle w:val="a3"/>
                </w:rPr>
                <w:t>bandicam 2020-08-07 13-01-13-109.mp4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74" name="Рисунок 74" descr="C:\images\icons\link_attachment_7.gif">
                      <a:hlinkClick xmlns:a="http://schemas.openxmlformats.org/drawingml/2006/main" r:id="rId169" tooltip="&quot;bandicam 2020-08-07 13-01-13-109.mp4 attached to RCQM-350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C:\images\icons\link_attachment_7.gif">
                              <a:hlinkClick r:id="rId170" tooltip="&quot;bandicam 2020-08-07 13-01-13-109.mp4 attached to RCQM-350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Под</w:t>
            </w:r>
            <w:r>
              <w:t xml:space="preserve"> всеми полями с неверно введенными данными появится сообщение об ошибке с предложением заполнить их корректно и запрос не отправится.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7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[RCQM-349] </w:t>
            </w:r>
            <w:hyperlink r:id="rId172" w:history="1">
              <w:r>
                <w:rPr>
                  <w:rStyle w:val="a3"/>
                  <w:rFonts w:eastAsia="Times New Roman"/>
                </w:rPr>
                <w:t>На главной странице оформление возможно продолжить далее при вводе букв в окне ввода даты вкладки VISA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7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7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" name="Рисунок 7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12-43-47-891.mp4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</w:t>
            </w:r>
            <w:r>
              <w:rPr>
                <w:rFonts w:eastAsia="Times New Roman"/>
              </w:rPr>
              <w:t xml:space="preserve">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75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таблице во вкладку VISA</w:t>
            </w:r>
          </w:p>
          <w:p w:rsidR="00000000" w:rsidRDefault="009658F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окне ввода даты набрать kjhkajb</w:t>
            </w:r>
          </w:p>
          <w:p w:rsidR="00000000" w:rsidRDefault="009658F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Enter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Сообщение об ошибке не появляется. Открывается страница бронирования визы с заполненной датой.</w:t>
            </w:r>
            <w:r>
              <w:br/>
            </w:r>
            <w:hyperlink r:id="rId176" w:tooltip="bandicam 2020-08-07 12-43-47-891.mp4 attached to RCQM-349" w:history="1">
              <w:r>
                <w:rPr>
                  <w:rStyle w:val="a3"/>
                </w:rPr>
                <w:t>bandicam 2020-</w:t>
              </w:r>
              <w:r>
                <w:rPr>
                  <w:rStyle w:val="a3"/>
                </w:rPr>
                <w:t>08-07 12-43-47-891.mp4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77" name="Рисунок 77" descr="C:\images\icons\link_attachment_7.gif">
                      <a:hlinkClick xmlns:a="http://schemas.openxmlformats.org/drawingml/2006/main" r:id="rId176" tooltip="&quot;bandicam 2020-08-07 12-43-47-891.mp4 attached to RCQM-34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7" descr="C:\images\icons\link_attachment_7.gif">
                              <a:hlinkClick r:id="rId177" tooltip="&quot;bandicam 2020-08-07 12-43-47-891.mp4 attached to RCQM-34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Появится сообщени</w:t>
            </w:r>
            <w:r>
              <w:t>е об ошибке, оформление дальше не пойдет.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7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[RCQM-348] </w:t>
            </w:r>
            <w:hyperlink r:id="rId179" w:history="1">
              <w:r>
                <w:rPr>
                  <w:rStyle w:val="a3"/>
                  <w:rFonts w:eastAsia="Times New Roman"/>
                </w:rPr>
                <w:t>На странице Featured Offers перекидывает вверх страницы при клике на названия предложений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80" w:history="1">
              <w:r>
                <w:rPr>
                  <w:rStyle w:val="a3"/>
                  <w:rFonts w:eastAsia="Times New Roman"/>
                </w:rPr>
                <w:t>Добрын</w:t>
              </w:r>
              <w:r>
                <w:rPr>
                  <w:rStyle w:val="a3"/>
                  <w:rFonts w:eastAsia="Times New Roman"/>
                </w:rPr>
                <w:t>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8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" name="Рисунок 7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020-08-07 12-29-14-851.mp4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82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до раздела Featured Offers</w:t>
            </w:r>
          </w:p>
          <w:p w:rsidR="00000000" w:rsidRDefault="009658FA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название предложения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Открывается страница, на которой при нажатии на названия предложений страница прокручивается вверх.</w:t>
            </w:r>
            <w:r>
              <w:br/>
            </w:r>
            <w:hyperlink r:id="rId183" w:tooltip="bandicam 2020-08-07 12-29-14-851.mp4 attached to RCQM-348" w:history="1">
              <w:r>
                <w:rPr>
                  <w:rStyle w:val="a3"/>
                </w:rPr>
                <w:t>bandicam 2020-08-07 12-29-14-851.mp4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80" name="Рисунок 80" descr="C:\images\icons\link_attachment_7.gif">
                      <a:hlinkClick xmlns:a="http://schemas.openxmlformats.org/drawingml/2006/main" r:id="rId183" tooltip="&quot;bandicam 2020-08-07 12-29-14-851.mp4 attached to RCQM-34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0" descr="C:\images\icons\link_attachment_7.gif">
                              <a:hlinkClick r:id="rId184" tooltip="&quot;bandicam 2020-08-07 12-29-14-851.mp4 attached to RCQM-34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название предложения открывается страница с подробной информацией о нем.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8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верно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4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[RCQM-347] </w:t>
            </w:r>
            <w:hyperlink r:id="rId186" w:history="1">
              <w:r>
                <w:rPr>
                  <w:rStyle w:val="a3"/>
                  <w:rFonts w:eastAsia="Times New Roman"/>
                </w:rPr>
                <w:t>На странице отеля из раздела Featured Hotels выделяется кнопка FACILITIES при нажатии на кнопки AVAILABLE ROOMS и LOCATION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07/авг/20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8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8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" name="Рисунок 8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020-08-07 11-59-47-194.mp4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89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вниз до раздела Featured Hotels</w:t>
            </w:r>
          </w:p>
          <w:p w:rsidR="00000000" w:rsidRDefault="009658F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одно из предложений</w:t>
            </w:r>
          </w:p>
          <w:p w:rsidR="00000000" w:rsidRDefault="009658FA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кнопки AVAILABLE ROOMS и LOCATION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на кнопки AVAILABLE ROOMS и LOCATION, они переносят в нужный раздел, но выделяется кнопка FACILITIES.</w:t>
            </w:r>
            <w:r>
              <w:br/>
            </w:r>
            <w:hyperlink r:id="rId190" w:tooltip="bandicam 2020-08-07 11-59-47-194.mp4 attached to RCQM-347" w:history="1">
              <w:r>
                <w:rPr>
                  <w:rStyle w:val="a3"/>
                </w:rPr>
                <w:t>bandicam 2020-08-07 11-59-47-194.mp4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83" name="Рисунок 83" descr="C:\images\icons\link_attachment_7.gif">
                      <a:hlinkClick xmlns:a="http://schemas.openxmlformats.org/drawingml/2006/main" r:id="rId190" tooltip="&quot;bandicam 2020-08-07 11-59-47-194.mp4 attached to RCQM-34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3" descr="C:\images\icons\link_attachment_7.gif">
                              <a:hlinkClick r:id="rId191" tooltip="&quot;bandicam 2020-08-07 11-59-47-194.mp4 attached to RCQM-34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кнопки AVAILABLE ROOMS и LOCATION, они переносят в нужный раздел и выделяется нажатая кнопка.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9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[RCQM-346] </w:t>
            </w:r>
            <w:hyperlink r:id="rId193" w:history="1">
              <w:r>
                <w:rPr>
                  <w:rStyle w:val="a3"/>
                  <w:rFonts w:eastAsia="Times New Roman"/>
                </w:rPr>
                <w:t>На странице отеля из раздела Featured Rentals кнопка RENTALS не работает при клике на нее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07/авг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9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19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5" name="Рисунок 8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2020-08-07 10-44-44-042.mp4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196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вниз до раздела Featured Rentals</w:t>
            </w:r>
          </w:p>
          <w:p w:rsidR="00000000" w:rsidRDefault="009658F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одно из предложений</w:t>
            </w:r>
          </w:p>
          <w:p w:rsidR="00000000" w:rsidRDefault="009658FA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RENTALS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клике на кнопку </w:t>
            </w:r>
            <w:r>
              <w:t>RENTALS ничего не происходит.</w:t>
            </w:r>
            <w:r>
              <w:br/>
            </w:r>
            <w:hyperlink r:id="rId197" w:tooltip="bandicam 2020-08-07 10-44-44-042.mp4 attached to RCQM-346" w:history="1">
              <w:r>
                <w:rPr>
                  <w:rStyle w:val="a3"/>
                </w:rPr>
                <w:t>bandicam 2020-08-07 10-44-44-042.mp4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86" name="Рисунок 86" descr="C:\images\icons\link_attachment_7.gif">
                      <a:hlinkClick xmlns:a="http://schemas.openxmlformats.org/drawingml/2006/main" r:id="rId197" tooltip="&quot;bandicam 2020-08-07 10-44-44-042.mp4 attached to RCQM-346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" descr="C:\images\icons\link_attachment_7.gif">
                              <a:hlinkClick r:id="rId198" tooltip="&quot;bandicam 2020-08-07 10-44-44-042.mp4 attached to RCQM-346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Кнопку RENTALS работает как гиперссылка и ведет к определенному разделу сайта.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9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[RCQM-345] </w:t>
            </w:r>
            <w:hyperlink r:id="rId200" w:history="1">
              <w:r>
                <w:rPr>
                  <w:rStyle w:val="a3"/>
                  <w:rFonts w:eastAsia="Times New Roman"/>
                </w:rPr>
                <w:t>На главной странице в разделе Featured Flights не работают картинки-ссылки при клике на них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01" w:history="1">
              <w:r>
                <w:rPr>
                  <w:rStyle w:val="a3"/>
                  <w:rFonts w:eastAsia="Times New Roman"/>
                </w:rPr>
                <w:t>Добр</w:t>
              </w:r>
              <w:r>
                <w:rPr>
                  <w:rStyle w:val="a3"/>
                  <w:rFonts w:eastAsia="Times New Roman"/>
                </w:rPr>
                <w:t>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0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8" name="Рисунок 8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20200806_1</w:t>
            </w:r>
            <w:r>
              <w:rPr>
                <w:rFonts w:eastAsia="Times New Roman"/>
              </w:rPr>
              <w:t xml:space="preserve">10327.mp4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203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до раздела Featured Flights</w:t>
            </w:r>
          </w:p>
          <w:p w:rsidR="00000000" w:rsidRDefault="009658F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Покликать по предложениям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клике на предложение ничего не происходит.</w:t>
            </w:r>
            <w:r>
              <w:br/>
            </w:r>
            <w:hyperlink r:id="rId204" w:tooltip="20200806_110327.mp4 attached to RCQM-345" w:history="1">
              <w:r>
                <w:rPr>
                  <w:rStyle w:val="a3"/>
                </w:rPr>
                <w:t>20200806_110327.mp4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89" name="Рисунок 89" descr="C:\images\icons\link_attachment_7.gif">
                      <a:hlinkClick xmlns:a="http://schemas.openxmlformats.org/drawingml/2006/main" r:id="rId204" tooltip="&quot;20200806_110327.mp4 attached to RCQM-34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9" descr="C:\images\icons\link_attachment_7.gif">
                              <a:hlinkClick r:id="rId205" tooltip="&quot;20200806_110327.mp4 attached to RCQM-34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</w:t>
            </w:r>
            <w:r>
              <w:t xml:space="preserve"> клике на предложение открывается страница с подробной информацией о нем.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06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[RCQM-344] </w:t>
            </w:r>
            <w:hyperlink r:id="rId207" w:history="1">
              <w:r>
                <w:rPr>
                  <w:rStyle w:val="a3"/>
                  <w:rFonts w:eastAsia="Times New Roman"/>
                </w:rPr>
                <w:t>На странице Supplier Login окно LOGIN PANEL съехало вправо при открытии на мобильном телефоне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08/авг/20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08" w:history="1">
              <w:r>
                <w:rPr>
                  <w:rStyle w:val="a3"/>
                  <w:rFonts w:eastAsia="Times New Roman"/>
                </w:rPr>
                <w:t>До</w:t>
              </w:r>
              <w:r>
                <w:rPr>
                  <w:rStyle w:val="a3"/>
                  <w:rFonts w:eastAsia="Times New Roman"/>
                </w:rPr>
                <w:t>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0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1" name="Рисунок 9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20200806_110016.mp4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Cross-Browser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используется Samsung Galaxy A51, Android 10, экран 5.7"</w:t>
            </w:r>
          </w:p>
          <w:p w:rsidR="00000000" w:rsidRDefault="009658F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10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  <w:r>
              <w:rPr>
                <w:rFonts w:eastAsia="Times New Roman"/>
              </w:rPr>
              <w:t xml:space="preserve"> на мобильном телефоне</w:t>
            </w:r>
          </w:p>
          <w:p w:rsidR="00000000" w:rsidRDefault="009658F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конца</w:t>
            </w:r>
          </w:p>
          <w:p w:rsidR="00000000" w:rsidRDefault="009658F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по ссылке Supplier Login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</w:t>
            </w:r>
            <w:r>
              <w:rPr>
                <w:b/>
                <w:bCs/>
              </w:rPr>
              <w:t>ьтат:</w:t>
            </w:r>
            <w:r>
              <w:t xml:space="preserve"> Окно LOGIN PANEL прижато к правой стороне.</w:t>
            </w:r>
            <w:r>
              <w:br/>
            </w:r>
            <w:hyperlink r:id="rId211" w:tooltip="20200806_110016.mp4 attached to RCQM-344" w:history="1">
              <w:r>
                <w:rPr>
                  <w:rStyle w:val="a3"/>
                </w:rPr>
                <w:t>20200806_110016.mp4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92" name="Рисунок 92" descr="C:\images\icons\link_attachment_7.gif">
                      <a:hlinkClick xmlns:a="http://schemas.openxmlformats.org/drawingml/2006/main" r:id="rId211" tooltip="&quot;20200806_110016.mp4 attached to RCQM-34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2" descr="C:\images\icons\link_attachment_7.gif">
                              <a:hlinkClick r:id="rId212" tooltip="&quot;20200806_110016.mp4 attached to RCQM-34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открытии сайт</w:t>
            </w:r>
            <w:r>
              <w:t>а на мобильном устройстве окно LOGIN PANEL расположено по центру страницы.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1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08/авг/20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</w:t>
            </w:r>
            <w:r>
              <w:t>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[RCQM-343] </w:t>
            </w:r>
            <w:hyperlink r:id="rId214" w:history="1">
              <w:r>
                <w:rPr>
                  <w:rStyle w:val="a3"/>
                  <w:rFonts w:eastAsia="Times New Roman"/>
                </w:rPr>
                <w:t>Таблица на главной странице уходит за края области с картинкой при переключении вкладок на ней, если окно имеет размер планшета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06/авг/20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15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1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" name="Рисунок 9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2020-08-06 17-23-38-326.mp4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17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Сузить окно браузера до размера планшета</w:t>
            </w:r>
          </w:p>
          <w:p w:rsidR="00000000" w:rsidRDefault="009658FA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Переключать вкладки таблицы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переходе на вкладку FLIGHTS таблица уходит за края слайдера и дальнейшее переключение вкладок невозможно.</w:t>
            </w:r>
            <w:r>
              <w:br/>
            </w:r>
            <w:hyperlink r:id="rId218" w:tooltip="bandicam 2020-08-06 17-23-38-326.mp4 attached to RCQM-343" w:history="1">
              <w:r>
                <w:rPr>
                  <w:rStyle w:val="a3"/>
                </w:rPr>
                <w:t>bandicam 2020-08-06 17-23-38-326.mp4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95" name="Рисунок 95" descr="C:\images\icons\link_attachment_7.gif">
                      <a:hlinkClick xmlns:a="http://schemas.openxmlformats.org/drawingml/2006/main" r:id="rId218" tooltip="&quot;bandicam 2020-08-06 17-23-38-326.mp4 attached to RCQM-34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5" descr="C:\images\icons\link_attachment_7.gif">
                              <a:hlinkClick r:id="rId219" tooltip="&quot;bandicam 2020-08-06 17-23-38-326.mp4 attached to RCQM-34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переключении вкладок, таблица будет видна полностью и все элементы будут отображаться коррект</w:t>
            </w:r>
            <w:r>
              <w:t>но - не съедут и их функция не нарушится.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2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[RCQM-342] </w:t>
            </w:r>
            <w:hyperlink r:id="rId221" w:history="1">
              <w:r>
                <w:rPr>
                  <w:rStyle w:val="a3"/>
                  <w:rFonts w:eastAsia="Times New Roman"/>
                </w:rPr>
                <w:t>Внизу сайта не вся область кнопки "Click to returt to top" кликабельна и заезжает за значок чата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06/авг/20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2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2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" name="Рисунок 9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020-08-06 10-18-38-360.mp4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24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появления значка "Click to returt to top" в правом нижнем углу</w:t>
            </w:r>
          </w:p>
          <w:p w:rsidR="00000000" w:rsidRDefault="009658FA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на значок и покликать по всей поверхности картинки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Значок чата частично перекрывает значок для перемещения вверх. Всплывающая подсказка поя</w:t>
            </w:r>
            <w:r>
              <w:t>вляется только при наведении на нижнюю часть квадрата. При клике в середине и выше ничего не происходит. При наведении а нижнюю границу картинки подсказка, курсор и сама картинка начинают мерцать.</w:t>
            </w:r>
            <w:r>
              <w:br/>
            </w:r>
            <w:hyperlink r:id="rId225" w:tooltip="bandicam 2020-08-06 10-18-38-360.mp4 attached to RCQM-342" w:history="1">
              <w:r>
                <w:rPr>
                  <w:rStyle w:val="a3"/>
                </w:rPr>
                <w:t>bandicam 2020-08-06 10-18-38-360.mp4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98" name="Рисунок 98" descr="C:\images\icons\link_attachment_7.gif">
                      <a:hlinkClick xmlns:a="http://schemas.openxmlformats.org/drawingml/2006/main" r:id="rId225" tooltip="&quot;bandicam 2020-08-06 10-18-38-360.mp4 attached to RCQM-34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8" descr="C:\images\icons\link_attachment_7.gif">
                              <a:hlinkClick r:id="rId226" tooltip="&quot;bandicam 2020-08-06 10-18-38-360.mp4 attached to RCQM-34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Значок чата находится выше значка "Click to returt to top" и не мешает работе с ним. Вся область значка "Click to returt to top" активная.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</w:t>
            </w:r>
            <w:r>
              <w:rPr>
                <w:rFonts w:eastAsia="Times New Roman"/>
              </w:rPr>
              <w:t>мментарий по</w:t>
            </w:r>
            <w:r>
              <w:rPr>
                <w:rFonts w:eastAsia="Times New Roman"/>
              </w:rPr>
              <w:t xml:space="preserve"> </w:t>
            </w:r>
            <w:hyperlink r:id="rId22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Стоит разделить на 2 бага:</w:t>
            </w:r>
            <w:r>
              <w:br/>
              <w:t>тот, который перекрывает значок - UI</w:t>
            </w:r>
          </w:p>
          <w:p w:rsidR="00000000" w:rsidRDefault="009658FA">
            <w:pPr>
              <w:pStyle w:val="a5"/>
            </w:pPr>
            <w:r>
              <w:t>второй Functional)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[RCQM-341] </w:t>
            </w:r>
            <w:hyperlink r:id="rId228" w:history="1">
              <w:r>
                <w:rPr>
                  <w:rStyle w:val="a3"/>
                  <w:rFonts w:eastAsia="Times New Roman"/>
                </w:rPr>
                <w:t>В Подвале сайта ссылка Instagram не работает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06/авг/20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</w:t>
            </w:r>
            <w:r>
              <w:rPr>
                <w:rFonts w:eastAsia="Times New Roman"/>
              </w:rPr>
              <w:t>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2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3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0" name="Рисунок 10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2020-08-06 10-07-51-742.mp4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31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конца</w:t>
            </w:r>
          </w:p>
          <w:p w:rsidR="00000000" w:rsidRDefault="009658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правом нижнем углу кликнуть по иконке Instagram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Открывается страница с сообщением: "К сожалению, эта </w:t>
            </w:r>
            <w:r>
              <w:t>страница недоступна".</w:t>
            </w:r>
            <w:r>
              <w:br/>
            </w:r>
            <w:hyperlink r:id="rId232" w:tooltip="bandicam 2020-08-06 10-07-51-742.mp4 attached to RCQM-341" w:history="1">
              <w:r>
                <w:rPr>
                  <w:rStyle w:val="a3"/>
                </w:rPr>
                <w:t>bandicam 2020-08-06 10-07-51-742.mp4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01" name="Рисунок 101" descr="C:\images\icons\link_attachment_7.gif">
                      <a:hlinkClick xmlns:a="http://schemas.openxmlformats.org/drawingml/2006/main" r:id="rId232" tooltip="&quot;bandicam 2020-08-06 10-07-51-742.mp4 attached to RCQM-34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1" descr="C:\images\icons\link_attachment_7.gif">
                              <a:hlinkClick r:id="rId233" tooltip="&quot;bandicam 2020-08-06 10-07-51-742.mp4 attached to RCQM-34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клике на иконку Instagram, открывается актуальная страница компании в этой социальной сети.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3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[RCQM-340] </w:t>
            </w:r>
            <w:hyperlink r:id="rId235" w:history="1">
              <w:r>
                <w:rPr>
                  <w:rStyle w:val="a3"/>
                  <w:rFonts w:eastAsia="Times New Roman"/>
                </w:rPr>
                <w:t>На станице FAQ нет информации и возможности добавления своего вопроса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06/авг/20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3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3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3" name="Рисунок 10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2020-08-06 09-53-31-540.mp4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</w:t>
            </w:r>
            <w:r>
              <w:rPr>
                <w:rFonts w:eastAsia="Times New Roman"/>
              </w:rPr>
              <w:t xml:space="preserve">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38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конца</w:t>
            </w:r>
          </w:p>
          <w:p w:rsidR="00000000" w:rsidRDefault="009658F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по ссылке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На странице вопрос-ответ нет ни одного вопроса и поле под заголовком FAQ пустое. Нет формы для добавления своего вопроса.</w:t>
            </w:r>
            <w:r>
              <w:br/>
            </w:r>
            <w:hyperlink r:id="rId239" w:tooltip="bandicam 2020-08-06 09-53-31-540.mp4 attached to RCQM-340" w:history="1">
              <w:r>
                <w:rPr>
                  <w:rStyle w:val="a3"/>
                </w:rPr>
                <w:t>bandicam 2020-08-06 09-53-31-540.mp4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04" name="Рисунок 104" descr="C:\images\icons\link_attachment_7.gif">
                      <a:hlinkClick xmlns:a="http://schemas.openxmlformats.org/drawingml/2006/main" r:id="rId239" tooltip="&quot;bandicam 2020-08-06 09-53-31-540.mp4 attached to RCQM-340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4" descr="C:\images\icons\link_attachment_7.gif">
                              <a:hlinkClick r:id="rId240" tooltip="&quot;bandicam 2020-08-06 09-53-31-540.mp4 attached to RCQM-340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</w:t>
            </w:r>
            <w:r>
              <w:t xml:space="preserve"> переходе на страницу FAQ можно просмотреть ответы на часто задаваемые вопросы, есть возможность задать свой вопрос.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4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[RCQM-339] </w:t>
            </w:r>
            <w:hyperlink r:id="rId242" w:history="1">
              <w:r>
                <w:rPr>
                  <w:rStyle w:val="a3"/>
                  <w:rFonts w:eastAsia="Times New Roman"/>
                </w:rPr>
                <w:t>В Подвале сайта курсор меняется на руку при наведении на SUPPLIER, но при клике никуда не ведет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06/авг/20  Обновлено: 06/авг/20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4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4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6" name="Рисунок 10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2020-08-06 09-47-15-934.mp4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45" w:history="1">
              <w:r>
                <w:rPr>
                  <w:rStyle w:val="a3"/>
                  <w:rFonts w:eastAsia="Times New Roman"/>
                </w:rPr>
                <w:t>https://www.phptravels.net/home</w:t>
              </w:r>
            </w:hyperlink>
          </w:p>
          <w:p w:rsidR="00000000" w:rsidRDefault="009658F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конца</w:t>
            </w:r>
          </w:p>
          <w:p w:rsidR="00000000" w:rsidRDefault="009658F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на слово SUPPLIER</w:t>
            </w:r>
          </w:p>
          <w:p w:rsidR="00000000" w:rsidRDefault="009658F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SUPPLIER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Курсор меняется на руку при наведении на SUPPLIER, но при клике никуда не ведет.</w:t>
            </w:r>
            <w:r>
              <w:br/>
            </w:r>
            <w:hyperlink r:id="rId246" w:tooltip="bandicam 2020-08-06 09-47-15-934.mp4 attached to RCQM-339" w:history="1">
              <w:r>
                <w:rPr>
                  <w:rStyle w:val="a3"/>
                </w:rPr>
                <w:t>bandicam 2020-08-06 09-47-15-934.mp4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07" name="Рисунок 107" descr="C:\images\icons\link_attachment_7.gif">
                      <a:hlinkClick xmlns:a="http://schemas.openxmlformats.org/drawingml/2006/main" r:id="rId246" tooltip="&quot;bandicam 2020-08-06 09-47-15-934.mp4 attached to RCQM-33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7" descr="C:\images\icons\link_attachment_7.gif">
                              <a:hlinkClick r:id="rId247" tooltip="&quot;bandicam 2020-08-06 09-47-15-934.mp4 attached to RCQM-33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наведении на </w:t>
            </w:r>
            <w:r>
              <w:t>слово SUPPLIER курсор не меняет свой вид.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4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[RCQM-338] </w:t>
            </w:r>
            <w:hyperlink r:id="rId249" w:history="1">
              <w:r>
                <w:rPr>
                  <w:rStyle w:val="a3"/>
                  <w:rFonts w:eastAsia="Times New Roman"/>
                </w:rPr>
                <w:t>На главной странице экран "подпрыгивает" при переключении кнопок в таблице, расположенной на слайдере.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05/авг/20  Обновлено: 06/авг/20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5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5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9" name="Рисунок 10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020-08-05 15-07-20-080.mp4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252" w:history="1">
              <w:r>
                <w:rPr>
                  <w:rStyle w:val="a3"/>
                  <w:rFonts w:eastAsia="Times New Roman"/>
                </w:rPr>
                <w:t>https://www.phptravels.net</w:t>
              </w:r>
            </w:hyperlink>
          </w:p>
          <w:p w:rsidR="00000000" w:rsidRDefault="009658F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таблице, расположенной на слайдере, переключать кнопки HOTELS -</w:t>
            </w:r>
            <w:r>
              <w:rPr>
                <w:rFonts w:eastAsia="Times New Roman"/>
              </w:rPr>
              <w:t>&gt; FLIGHTS -&gt; BOATS -&gt; RENTALS -&gt; TOURS -&gt; CARS -&gt; VISA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переключении кнопок экран "подпрыгивает".</w:t>
            </w:r>
            <w:r>
              <w:br/>
            </w:r>
            <w:hyperlink r:id="rId253" w:tooltip="bandicam 2020-08-05 15-07-20-080.mp4 attached to RCQM-338" w:history="1">
              <w:r>
                <w:rPr>
                  <w:rStyle w:val="a3"/>
                </w:rPr>
                <w:t>bandicam 2020-08-05 15-07-20-080.mp4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10" name="Рисунок 110" descr="C:\images\icons\link_attachment_7.gif">
                      <a:hlinkClick xmlns:a="http://schemas.openxmlformats.org/drawingml/2006/main" r:id="rId253" tooltip="&quot;bandicam 2020-08-05 15-07-20-080.mp4 attached to RCQM-33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0" descr="C:\images\icons\link_attachment_7.gif">
                              <a:hlinkClick r:id="rId254" tooltip="&quot;bandicam 2020-08-05 15-07-20-080.mp4 attached to RCQM-33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переключении кнопок-вкладок окна для заполнения данных меняются незаметно, экран при этом не "подпрыгивает".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5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5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[RCQM-337] </w:t>
            </w:r>
            <w:hyperlink r:id="rId256" w:history="1">
              <w:r>
                <w:rPr>
                  <w:rStyle w:val="a3"/>
                  <w:rFonts w:eastAsia="Times New Roman"/>
                </w:rPr>
                <w:t>Вверху сайта название RUSHPLACE смещено вверх при открытии сайта на мобильном телефоне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05/авг/20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57" w:history="1">
              <w:r>
                <w:rPr>
                  <w:rStyle w:val="a3"/>
                  <w:rFonts w:eastAsia="Times New Roman"/>
                </w:rPr>
                <w:t>Добрынина</w:t>
              </w:r>
              <w:r>
                <w:rPr>
                  <w:rStyle w:val="a3"/>
                  <w:rFonts w:eastAsia="Times New Roman"/>
                </w:rPr>
                <w:t xml:space="preserve">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5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2" name="Рисунок 11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Название с</w:t>
            </w:r>
            <w:r>
              <w:rPr>
                <w:rFonts w:eastAsia="Times New Roman"/>
              </w:rPr>
              <w:t xml:space="preserve">айта.jpg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Cross-Browser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59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  <w:r>
              <w:rPr>
                <w:rFonts w:eastAsia="Times New Roman"/>
              </w:rPr>
              <w:t xml:space="preserve"> на мобильном телефоне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Вверху сайта название RUSHPLACE смещено вверх.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13" name="Рисунок 113" descr="https://betester3.atlassian.net/secure/thumbnail/12126/%D0%9D%D0%B0%D0%B7%D0%B2%D0%B0%D0%BD%D0%B8%D0%B5+%D1%81%D0%B0%D0%B9%D1%82%D0%B0.jpg">
                    <a:hlinkClick xmlns:a="http://schemas.openxmlformats.org/drawingml/2006/main" r:id="rId260" tooltip="&quot;Название сайта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betester3.atlassian.net/secure/thumbnail/12126/%D0%9D%D0%B0%D0%B7%D0%B2%D0%B0%D0%BD%D0%B8%D0%B5+%D1%81%D0%B0%D0%B9%D1%82%D0%B0.jpg">
                            <a:hlinkClick r:id="rId261" tooltip="&quot;Название сайта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открытии сайта на мобильном телефоне название RUSHPLACE расположено в центре черной полосы и по вертикали и</w:t>
            </w:r>
            <w:r>
              <w:t xml:space="preserve"> по горизонтали.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6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05/авг/20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Можно отнести к cross-browser, в остальном всё верно)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[RCQM-336] </w:t>
            </w:r>
            <w:hyperlink r:id="rId264" w:history="1">
              <w:r>
                <w:rPr>
                  <w:rStyle w:val="a3"/>
                  <w:rFonts w:eastAsia="Times New Roman"/>
                </w:rPr>
                <w:t>Кнопка SEARCH расположена снизу вплотную к полю поиска при открытии в браузере на мобильном телефоне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05/авг/20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65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6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" name="Рисунок 115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Кнопка Пои</w:t>
            </w:r>
            <w:r>
              <w:rPr>
                <w:rFonts w:eastAsia="Times New Roman"/>
              </w:rPr>
              <w:t xml:space="preserve">ск.jpg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Cross-Browser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используется Samsung Galaxy A51, Android 10, экран 5.7"</w:t>
            </w:r>
          </w:p>
          <w:p w:rsidR="00000000" w:rsidRDefault="009658F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67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  <w:r>
              <w:rPr>
                <w:rFonts w:eastAsia="Times New Roman"/>
              </w:rPr>
              <w:t xml:space="preserve"> на мобильном телефоне</w:t>
            </w:r>
          </w:p>
          <w:p w:rsidR="00000000" w:rsidRDefault="009658FA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конца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Кнопка SEARCH расположена снизу вплотную к полю поиска.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905000" cy="1743075"/>
                  <wp:effectExtent l="0" t="0" r="0" b="9525"/>
                  <wp:docPr id="116" name="Рисунок 116" descr="C:\secure\attachment\12125\12125_%D0%9A%D0%BD%D0%BE%D0%BF%D0%BA%D0%B0+%D0%9F%D0%BE%D0%B8%D1%81%D0%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secure\attachment\12125\12125_%D0%9A%D0%BD%D0%BE%D0%BF%D0%BA%D0%B0+%D0%9F%D0%BE%D0%B8%D1%81%D0%B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Кнопка SEARCH расположена по центру страницы на небольшом расстоянии под полем поиска.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6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05/авг/20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Тут можно к отнести к cross-browser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7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05/авг/20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 xml:space="preserve">Также по-возможности можно указывать модель или диагональ устройства / разрешение 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[RCQM-335] </w:t>
            </w:r>
            <w:hyperlink r:id="rId271" w:history="1">
              <w:r>
                <w:rPr>
                  <w:rStyle w:val="a3"/>
                  <w:rFonts w:eastAsia="Times New Roman"/>
                </w:rPr>
                <w:t>При минимальной ширине страницы открытие Меню сдвигает всю страницу в сторону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04/авг/20  Обновле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но: 05/авг/20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7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7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8" name="Рисунок 11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020-08-04 15-49-47-638.mp4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74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Уменьшить страницу до минимальной ширины</w:t>
            </w:r>
          </w:p>
          <w:p w:rsidR="00000000" w:rsidRDefault="009658F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знак Меню в верхнем правом углу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клике на знак Меню в верхнем правом углу открывается список, который сдвигает всю страницу влево на свою ширину.</w:t>
            </w:r>
            <w:r>
              <w:br/>
            </w:r>
            <w:hyperlink r:id="rId275" w:tooltip="bandicam 2020-08-04 15-49-47-638.mp4 attached to RCQM-335" w:history="1">
              <w:r>
                <w:rPr>
                  <w:rStyle w:val="a3"/>
                </w:rPr>
                <w:t>bandicam 2020-08-04 15-49-47-638.mp4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19" name="Рисунок 119" descr="C:\images\icons\link_attachment_7.gif">
                      <a:hlinkClick xmlns:a="http://schemas.openxmlformats.org/drawingml/2006/main" r:id="rId275" tooltip="&quot;bandicam 2020-08-04 15-49-47-638.mp4 attached to RCQM-33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9" descr="C:\images\icons\link_attachment_7.gif">
                              <a:hlinkClick r:id="rId276" tooltip="&quot;bandicam 2020-08-04 15-49-47-638.mp4 attached to RCQM-33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При клике на знак Меню в верхнем правом углу список Меню открывается поверх страницы сайта. Можно добавить немного прозрачности.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7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05/авг/20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Можно снизить до major если с моб.версии также или до normal если с моб.версии ситуация ок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[RCQM-334] </w:t>
            </w:r>
            <w:hyperlink r:id="rId278" w:history="1">
              <w:r>
                <w:rPr>
                  <w:rStyle w:val="a3"/>
                  <w:rFonts w:eastAsia="Times New Roman"/>
                </w:rPr>
                <w:t>На странице введения данных</w:t>
              </w:r>
              <w:r>
                <w:rPr>
                  <w:rStyle w:val="a3"/>
                  <w:rFonts w:eastAsia="Times New Roman"/>
                </w:rPr>
                <w:t xml:space="preserve"> для оформления товара пропадает поле для введения кона купона при нажатии APPLY COUPON с пустым полем для ввода кода купона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7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8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1" name="Рисунок 12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</w:t>
            </w:r>
            <w:r>
              <w:rPr>
                <w:rFonts w:eastAsia="Times New Roman"/>
              </w:rPr>
              <w:t xml:space="preserve"> 2020-08-04 13-58-01-000.mp4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в Корзину добавлен товар.</w:t>
            </w:r>
          </w:p>
          <w:p w:rsidR="00000000" w:rsidRDefault="009658F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сайта </w:t>
            </w:r>
            <w:hyperlink r:id="rId281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 таблицей BASKET TOTALS нажать на кнопку PROCEED TO CHECKOUT</w:t>
            </w:r>
          </w:p>
          <w:p w:rsidR="00000000" w:rsidRDefault="009658F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окне кликнуть на ссылку Click here to enter your code</w:t>
            </w:r>
          </w:p>
          <w:p w:rsidR="00000000" w:rsidRDefault="009658F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APPLY COUPON, не заполняя поля Coupon code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Появилось окно с сообщением об ошибке "Please enter a</w:t>
            </w:r>
            <w:r>
              <w:t xml:space="preserve"> coupon code", а окна для ввода этого кода нет.</w:t>
            </w:r>
            <w:r>
              <w:br/>
            </w:r>
            <w:hyperlink r:id="rId282" w:tooltip="bandicam 2020-08-04 13-58-01-000.mp4 attached to RCQM-334" w:history="1">
              <w:r>
                <w:rPr>
                  <w:rStyle w:val="a3"/>
                </w:rPr>
                <w:t>bandicam 2020-08-04 13-58-01-000.mp4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22" name="Рисунок 122" descr="C:\images\icons\link_attachment_7.gif">
                      <a:hlinkClick xmlns:a="http://schemas.openxmlformats.org/drawingml/2006/main" r:id="rId282" tooltip="&quot;bandicam 2020-08-04 13-58-01-000.mp4 attached to RCQM-33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2" descr="C:\images\icons\link_attachment_7.gif">
                              <a:hlinkClick r:id="rId283" tooltip="&quot;bandicam 2020-08-04 13-58-01-000.mp4 attached to RCQM-33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Поя</w:t>
            </w:r>
            <w:r>
              <w:t>вилось окно с сообщением об ошибке рядом с окном для ввода кода купона.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8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[RCQM-333] </w:t>
            </w:r>
            <w:hyperlink r:id="rId285" w:history="1">
              <w:r>
                <w:rPr>
                  <w:rStyle w:val="a3"/>
                  <w:rFonts w:eastAsia="Times New Roman"/>
                </w:rPr>
                <w:t>В Корзине в разделе Shipping таблицы BASKET TOTALS смещены элементы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8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8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4" name="Рисунок 124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Shipping.jpg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88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несколько товаров в Корзину</w:t>
            </w:r>
          </w:p>
          <w:p w:rsidR="00000000" w:rsidRDefault="009658F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до таблицы BASKET TOTALS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разделе Shipping элементы с радиокнопками смещены правее относительно други</w:t>
            </w:r>
            <w:r>
              <w:t>х элементов на 13 px.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25" name="Рисунок 125" descr="https://betester3.atlassian.net/secure/thumbnail/12105/Shipping.jpg">
                    <a:hlinkClick xmlns:a="http://schemas.openxmlformats.org/drawingml/2006/main" r:id="rId289" tooltip="&quot;Shipping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betester3.atlassian.net/secure/thumbnail/12105/Shipping.jpg">
                            <a:hlinkClick r:id="rId290" tooltip="&quot;Shipping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Все элементы расположены по одной воображаемой вертикальной линии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29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[RCQM-332] </w:t>
            </w:r>
            <w:hyperlink r:id="rId293" w:history="1">
              <w:r>
                <w:rPr>
                  <w:rStyle w:val="a3"/>
                  <w:rFonts w:eastAsia="Times New Roman"/>
                </w:rPr>
                <w:t>На странице товара при нажатии кнопки ADD TO BASKET с пустым окном количества, в Корзину добавляется один товар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9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29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7" name="Рисунок 12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2020-08-04 13-02-50-829.mp4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" name="Рисунок 128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Нулевое значение.jpg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296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любого товара</w:t>
            </w:r>
          </w:p>
          <w:p w:rsidR="00000000" w:rsidRDefault="009658F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Очистить окно количества (выделить число и нажать Delete)</w:t>
            </w:r>
          </w:p>
          <w:p w:rsidR="00000000" w:rsidRDefault="009658FA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ADD TO BASKET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Корзине появляется одна позиция.</w:t>
            </w:r>
            <w:r>
              <w:br/>
            </w:r>
            <w:hyperlink r:id="rId297" w:tooltip="bandicam 2020-08-04 13-02-50-829.mp4 attached to RCQM-332" w:history="1">
              <w:r>
                <w:rPr>
                  <w:rStyle w:val="a3"/>
                </w:rPr>
                <w:t>bandicam 2020-08-04 13-02-50-829.mp4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29" name="Рисунок 129" descr="C:\images\icons\link_attachment_7.gif">
                      <a:hlinkClick xmlns:a="http://schemas.openxmlformats.org/drawingml/2006/main" r:id="rId297" tooltip="&quot;bandicam 2020-08-04 13-02-50-829.mp4 attached to RCQM-33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9" descr="C:\images\icons\link_attachment_7.gif">
                              <a:hlinkClick r:id="rId298" tooltip="&quot;bandicam 2020-08-04 13-02-50-829.mp4 attached to RCQM-33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нажатии кнопки ADD TO BASKET с пустым окном количества добавляемого товара, появляется окно с сообщением об ошибке. Напри</w:t>
            </w:r>
            <w:r>
              <w:t>мер такое, как с нулевым значением.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30" name="Рисунок 130" descr="https://betester3.atlassian.net/secure/thumbnail/12102/%D0%9D%D1%83%D0%BB%D0%B5%D0%B2%D0%BE%D0%B5+%D0%B7%D0%BD%D0%B0%D1%87%D0%B5%D0%BD%D0%B8%D0%B5.jpg">
                    <a:hlinkClick xmlns:a="http://schemas.openxmlformats.org/drawingml/2006/main" r:id="rId299" tooltip="&quot;Нулевое значение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betester3.atlassian.net/secure/thumbnail/12102/%D0%9D%D1%83%D0%BB%D0%B5%D0%B2%D0%BE%D0%B5+%D0%B7%D0%BD%D0%B0%D1%87%D0%B5%D0%BD%D0%B8%D0%B5.jpg">
                            <a:hlinkClick r:id="rId300" tooltip="&quot;Нулевое значение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0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[RCQM-331] </w:t>
            </w:r>
            <w:hyperlink r:id="rId303" w:history="1">
              <w:r>
                <w:rPr>
                  <w:rStyle w:val="a3"/>
                  <w:rFonts w:eastAsia="Times New Roman"/>
                </w:rPr>
                <w:t>На странице товара в окне выбора необходимого количества, стрелки перекрывают число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04" w:history="1">
              <w:r>
                <w:rPr>
                  <w:rStyle w:val="a3"/>
                  <w:rFonts w:eastAsia="Times New Roman"/>
                </w:rPr>
                <w:t>Добрынина Ев</w:t>
              </w:r>
              <w:r>
                <w:rPr>
                  <w:rStyle w:val="a3"/>
                  <w:rFonts w:eastAsia="Times New Roman"/>
                </w:rPr>
                <w:t>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0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" name="Рисунок 13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020-08-04 12-51-23-281.mp4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06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одного из товаров</w:t>
            </w:r>
          </w:p>
          <w:p w:rsidR="00000000" w:rsidRDefault="009658F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Добавлять количество при помощи стрелок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Числовые значения от 1 до 9 обрезаются, в двузначных - видно только первую цифру.</w:t>
            </w:r>
            <w:r>
              <w:br/>
            </w:r>
            <w:hyperlink r:id="rId307" w:tooltip="bandicam 2020-08-04 12-51-23-281.mp4 attached to RCQM-331" w:history="1">
              <w:r>
                <w:rPr>
                  <w:rStyle w:val="a3"/>
                </w:rPr>
                <w:t>bandicam 2020-08</w:t>
              </w:r>
              <w:r>
                <w:rPr>
                  <w:rStyle w:val="a3"/>
                </w:rPr>
                <w:t>-04 12-51-23-281.mp4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33" name="Рисунок 133" descr="C:\images\icons\link_attachment_7.gif">
                      <a:hlinkClick xmlns:a="http://schemas.openxmlformats.org/drawingml/2006/main" r:id="rId307" tooltip="&quot;bandicam 2020-08-04 12-51-23-281.mp4 attached to RCQM-33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3" descr="C:\images\icons\link_attachment_7.gif">
                              <a:hlinkClick r:id="rId308" tooltip="&quot;bandicam 2020-08-04 12-51-23-281.mp4 attached to RCQM-33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Стрелки находятся сбоку, любые числовые значения видны полностью.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0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[RCQM-330] </w:t>
            </w:r>
            <w:hyperlink r:id="rId310" w:history="1">
              <w:r>
                <w:rPr>
                  <w:rStyle w:val="a3"/>
                  <w:rFonts w:eastAsia="Times New Roman"/>
                </w:rPr>
                <w:t>В верхнем правом углу страницы общая сумма товаров не меняется при изменении количества товаров в Корзине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04/авг/20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11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1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5" name="Рисунок 13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2020-08-04 12-41-24-604.mp4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13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товар в Корзину</w:t>
            </w:r>
          </w:p>
          <w:p w:rsidR="00000000" w:rsidRDefault="009658F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Сравнить общую сумму, указанную под таблицей и в верхнем правом углу страницы сайта</w:t>
            </w:r>
          </w:p>
          <w:p w:rsidR="00000000" w:rsidRDefault="009658F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Изменить количество выбранного то</w:t>
            </w:r>
            <w:r>
              <w:rPr>
                <w:rFonts w:eastAsia="Times New Roman"/>
              </w:rPr>
              <w:t>вара</w:t>
            </w:r>
          </w:p>
          <w:p w:rsidR="00000000" w:rsidRDefault="009658F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Сравнить общую сумму, указанную под таблицей и в верхнем правом углу страницы сайта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верхнем правом углу страницы общая сумма товаров не меняется при изменении количества товаров в Корзине.</w:t>
            </w:r>
            <w:r>
              <w:br/>
            </w:r>
            <w:hyperlink r:id="rId314" w:tooltip="bandicam 2020-08-04 12-41-24-604.mp4 attached to RCQM-330" w:history="1">
              <w:r>
                <w:rPr>
                  <w:rStyle w:val="a3"/>
                </w:rPr>
                <w:t>bandicam 2020-08-04 12-41-24-604.mp4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36" name="Рисунок 136" descr="C:\images\icons\link_attachment_7.gif">
                      <a:hlinkClick xmlns:a="http://schemas.openxmlformats.org/drawingml/2006/main" r:id="rId314" tooltip="&quot;bandicam 2020-08-04 12-41-24-604.mp4 attached to RCQM-330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6" descr="C:\images\icons\link_attachment_7.gif">
                              <a:hlinkClick r:id="rId315" tooltip="&quot;bandicam 2020-08-04 12-41-24-604.mp4 attached to RCQM-330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В верхнем правом углу страницы сайта и под таблицей в Корзине общая сумма товаров меняется одновременно при изменении количества единиц выбранного товара.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16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[RCQM-329] </w:t>
            </w:r>
            <w:hyperlink r:id="rId317" w:history="1">
              <w:r>
                <w:rPr>
                  <w:rStyle w:val="a3"/>
                  <w:rFonts w:eastAsia="Times New Roman"/>
                </w:rPr>
                <w:t>В Корзину не добавляется один из товаров TVs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1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Блокер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1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8" name="Рисунок 13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2020-08-03 21-58-44-398.mp4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20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левом боковом меню перейти по ссылке TVs</w:t>
            </w:r>
          </w:p>
          <w:p w:rsidR="00000000" w:rsidRDefault="009658F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 появившимся товаром нажать кнопку ADD TO BASKET</w:t>
            </w:r>
          </w:p>
          <w:p w:rsidR="00000000" w:rsidRDefault="009658F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Корзине нет товара.</w:t>
            </w:r>
            <w:r>
              <w:br/>
            </w:r>
            <w:hyperlink r:id="rId321" w:tooltip="bandicam 2020-08-03 21-58-44-398.mp4 attached to RCQM-329" w:history="1">
              <w:r>
                <w:rPr>
                  <w:rStyle w:val="a3"/>
                </w:rPr>
                <w:t>bandicam 2020-08-03 21-58-44-398.mp4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39" name="Рисунок 139" descr="C:\images\icons\link_attachment_7.gif">
                      <a:hlinkClick xmlns:a="http://schemas.openxmlformats.org/drawingml/2006/main" r:id="rId321" tooltip="&quot;bandicam 2020-08-03 21-58-44-398.mp4 attached to RCQM-32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9" descr="C:\images\icons\link_attachment_7.gif">
                              <a:hlinkClick r:id="rId322" tooltip="&quot;bandicam 2020-08-03 21-58-44-398.mp4 attached to RCQM-32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 К</w:t>
            </w:r>
            <w:r>
              <w:t>орзину добавился товар.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2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Здесь стоит уточнить, что ни один из товаров в категории TVs, тк в целом добавлять товары можно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[RCQM-328] </w:t>
            </w:r>
            <w:hyperlink r:id="rId324" w:history="1">
              <w:r>
                <w:rPr>
                  <w:rStyle w:val="a3"/>
                  <w:rFonts w:eastAsia="Times New Roman"/>
                </w:rPr>
                <w:t>В Корзине появляются дополнительные таблицы при удалении товара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25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2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1" name="Рисунок 14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2020-08-03 21-49-37-079.mp4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27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несколько товаров в Корзину</w:t>
            </w:r>
          </w:p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Удалить один товар из Корзины</w:t>
            </w:r>
          </w:p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вверх</w:t>
            </w:r>
          </w:p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</w:t>
            </w:r>
          </w:p>
          <w:p w:rsidR="00000000" w:rsidRDefault="009658F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Повторить пункты 4, 5, 6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удалении каж</w:t>
            </w:r>
            <w:r>
              <w:t>дого товара внизу и вверху страницы появляются дополнительные таблицы.</w:t>
            </w:r>
            <w:r>
              <w:br/>
            </w:r>
            <w:hyperlink r:id="rId328" w:tooltip="bandicam 2020-08-03 21-49-37-079.mp4 attached to RCQM-328" w:history="1">
              <w:r>
                <w:rPr>
                  <w:rStyle w:val="a3"/>
                </w:rPr>
                <w:t>bandicam 2020-08-03 21-49-37-079.mp4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42" name="Рисунок 142" descr="C:\images\icons\link_attachment_7.gif">
                      <a:hlinkClick xmlns:a="http://schemas.openxmlformats.org/drawingml/2006/main" r:id="rId328" tooltip="&quot;bandicam 2020-08-03 21-49-37-079.mp4 attached to RCQM-32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2" descr="C:\images\icons\link_attachment_7.gif">
                              <a:hlinkClick r:id="rId329" tooltip="&quot;bandicam 2020-08-03 21-49-37-079.mp4 attached to RCQM-32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удалении това</w:t>
            </w:r>
            <w:r>
              <w:t>ра лишние элементы на странице не появляются.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3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Можно поднять до critical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6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[RCQM-327] </w:t>
            </w:r>
            <w:hyperlink r:id="rId331" w:history="1">
              <w:r>
                <w:rPr>
                  <w:rStyle w:val="a3"/>
                  <w:rFonts w:eastAsia="Times New Roman"/>
                </w:rPr>
                <w:t>В Корзине в таблице с товаром знак удаления товара - крестик - при наведении курсора меняется на обрезанный кружок с крестиком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3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3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4" name="Рисунок 14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2020-08-03 21-38-25-117.mp4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34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несколько товаров в Корзину</w:t>
            </w:r>
          </w:p>
          <w:p w:rsidR="00000000" w:rsidRDefault="009658F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на знак удаления товара</w:t>
            </w:r>
          </w:p>
          <w:p w:rsidR="00000000" w:rsidRDefault="009658F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Удалить один товар</w:t>
            </w:r>
          </w:p>
          <w:p w:rsidR="00000000" w:rsidRDefault="009658F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на знак удаления товара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Знак удаления товара - крестик - при наведении курсора меняется на обрезанный кружок с крестиком. После удаления одного из товаров, при наведении курсора на крестик появляется полный кружок с крестиком.</w:t>
            </w:r>
            <w:r>
              <w:br/>
            </w:r>
            <w:hyperlink r:id="rId335" w:tooltip="bandicam 2020-08-03 21-38-25-117.mp4 attached to RCQM-327" w:history="1">
              <w:r>
                <w:rPr>
                  <w:rStyle w:val="a3"/>
                </w:rPr>
                <w:t>bandicam 2020-08-03 21-38-25-117.mp4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45" name="Рисунок 145" descr="C:\images\icons\link_attachment_7.gif">
                      <a:hlinkClick xmlns:a="http://schemas.openxmlformats.org/drawingml/2006/main" r:id="rId335" tooltip="&quot;bandicam 2020-08-03 21-38-25-117.mp4 attached to RCQM-32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5" descr="C:\images\icons\link_attachment_7.gif">
                              <a:hlinkClick r:id="rId336" tooltip="&quot;bandicam 2020-08-03 21-38-25-117.mp4 attached to RCQM-32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Одинаковое поведение знака удаления товара.</w:t>
            </w:r>
            <w:r>
              <w:t xml:space="preserve"> Кружок полный.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3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[RCQM-326] </w:t>
            </w:r>
            <w:hyperlink r:id="rId338" w:history="1">
              <w:r>
                <w:rPr>
                  <w:rStyle w:val="a3"/>
                  <w:rFonts w:eastAsia="Times New Roman"/>
                </w:rPr>
                <w:t>В Корзине элементы, содержащиеся в таблице смещены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04/авг/20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3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4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7" name="Рисунок 147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Элементы к</w:t>
            </w:r>
            <w:r>
              <w:rPr>
                <w:rFonts w:eastAsia="Times New Roman"/>
              </w:rPr>
              <w:t xml:space="preserve">орзины.jpg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41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несколько товаров в Корзину</w:t>
            </w:r>
          </w:p>
          <w:p w:rsidR="00000000" w:rsidRDefault="009658F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В Корзине элементы, содержащиеся в таблице смещены. Визуально это не красиво.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48" name="Рисунок 148" descr="https://betester3.atlassian.net/secure/thumbnail/12083/%D0%AD%D0%BB%D0%B5%D0%BC%D0%B5%D0%BD%D1%82%D1%8B+%D0%BA%D0%BE%D1%80%D0%B7%D0%B8%D0%BD%D1%8B.jpg">
                    <a:hlinkClick xmlns:a="http://schemas.openxmlformats.org/drawingml/2006/main" r:id="rId342" tooltip="&quot;Элементы корзины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betester3.atlassian.net/secure/thumbnail/12083/%D0%AD%D0%BB%D0%B5%D0%BC%D0%B5%D0%BD%D1%82%D1%8B+%D0%BA%D0%BE%D1%80%D0%B7%D0%B8%D0%BD%D1%8B.jpg">
                            <a:hlinkClick r:id="rId343" tooltip="&quot;Элементы корзины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Названия столбцов отцентрированы, крестики - знаки для удаления товара, фот</w:t>
            </w:r>
            <w:r>
              <w:t>о товара и окно количества товара тоже находятся по центру ячейки. Можно и цену сделать в центре.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4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04/авг/20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[RCQM-325] </w:t>
            </w:r>
            <w:hyperlink r:id="rId346" w:history="1">
              <w:r>
                <w:rPr>
                  <w:rStyle w:val="a3"/>
                  <w:rFonts w:eastAsia="Times New Roman"/>
                </w:rPr>
                <w:t>Нет привычного "Подвала" на сайте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4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4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0" name="Рисунок 150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Подвал.jpg</w:t>
            </w:r>
            <w:r>
              <w:rPr>
                <w:rFonts w:eastAsia="Times New Roman"/>
              </w:rPr>
              <w:t xml:space="preserve">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49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 до конца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На сайте нет "Подвала", в котором обычно находится много полезной информации.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51" name="Рисунок 151" descr="https://betester3.atlassian.net/secure/thumbnail/12060/%D0%9F%D0%BE%D0%B4%D0%B2%D0%B0%D0%BB.jpg">
                    <a:hlinkClick xmlns:a="http://schemas.openxmlformats.org/drawingml/2006/main" r:id="rId350" tooltip="&quot;Подвал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betester3.atlassian.net/secure/thumbnail/12060/%D0%9F%D0%BE%D0%B4%D0%B2%D0%B0%D0%BB.jpg">
                            <a:hlinkClick r:id="rId351" tooltip="&quot;Подвал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На сайте есть нижнее меню, в котором расположена информация о доставке, оплате, возврате товара, новости, дублируется ссылка на Контакты и многое другое.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5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[RCQM-324] </w:t>
            </w:r>
            <w:hyperlink r:id="rId354" w:history="1">
              <w:r>
                <w:rPr>
                  <w:rStyle w:val="a3"/>
                  <w:rFonts w:eastAsia="Times New Roman"/>
                </w:rPr>
                <w:t>В корзине ширина столбцов таблицы не зафиксирована и двигается при изменении стоимости товара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55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5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" name="Рисунок 15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020-08-03 16-18-56-764.mp4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57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в корзину товар</w:t>
            </w:r>
          </w:p>
          <w:p w:rsidR="00000000" w:rsidRDefault="009658F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таблице с товаром несколько раз изменить количество товара в большую сторону</w:t>
            </w:r>
          </w:p>
          <w:p w:rsidR="00000000" w:rsidRDefault="009658FA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Изменять количество товара, уменьшая, до 0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Ширина столбцов таблицы меняется при изменении стоимости товара (при изменении количества товара).</w:t>
            </w:r>
            <w:r>
              <w:br/>
            </w:r>
            <w:hyperlink r:id="rId358" w:tooltip="bandicam 2020-08-03 16-18-56-764.mp4 attached to RCQM-324" w:history="1">
              <w:r>
                <w:rPr>
                  <w:rStyle w:val="a3"/>
                </w:rPr>
                <w:t>bandicam 2020-08-03 16-18-56-764.mp4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54" name="Рисунок 154" descr="C:\images\icons\link_attachment_7.gif">
                      <a:hlinkClick xmlns:a="http://schemas.openxmlformats.org/drawingml/2006/main" r:id="rId358" tooltip="&quot;bandicam 2020-08-03 16-18-56-764.mp4 attached to RCQM-32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4" descr="C:\images\icons\link_attachment_7.gif">
                              <a:hlinkClick r:id="rId359" tooltip="&quot;bandicam 2020-08-03 16-18-56-764.mp4 attached to RCQM-32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Ширина столбцов таблицы фиксированная и не меняется при любых изменениях.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 xml:space="preserve"> </w:t>
            </w:r>
            <w:hyperlink r:id="rId36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[RCQM-323] </w:t>
            </w:r>
            <w:hyperlink r:id="rId361" w:history="1">
              <w:r>
                <w:rPr>
                  <w:rStyle w:val="a3"/>
                  <w:rFonts w:eastAsia="Times New Roman"/>
                </w:rPr>
                <w:t>На странице товара во вкладке Reviews поля для ввода имени и эл.почты</w:t>
              </w:r>
              <w:r>
                <w:rPr>
                  <w:rStyle w:val="a3"/>
                  <w:rFonts w:eastAsia="Times New Roman"/>
                </w:rPr>
                <w:t xml:space="preserve"> смещены относительно друг друга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6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6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6" name="Рисунок 156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Имя и мыло.jpg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64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Зайти на страницу одного из товаров</w:t>
            </w:r>
          </w:p>
          <w:p w:rsidR="00000000" w:rsidRDefault="009658FA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Reviews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Поля для ввода имени и эл.почты смещены относительно друг друга.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57" name="Рисунок 157" descr="https://betester3.atlassian.net/secure/thumbnail/12054/%D0%98%D0%BC%D1%8F+%D0%B8+%D0%BC%D1%8B%D0%BB%D0%BE.jpg">
                    <a:hlinkClick xmlns:a="http://schemas.openxmlformats.org/drawingml/2006/main" r:id="rId365" tooltip="&quot;Имя и мыло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betester3.atlassian.net/secure/thumbnail/12054/%D0%98%D0%BC%D1%8F+%D0%B8+%D0%BC%D1%8B%D0%BB%D0%BE.jpg">
                            <a:hlinkClick r:id="rId366" tooltip="&quot;Имя и мыло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Поля для ввода имени и эл.почты расположены на одном уровне по вертикали.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6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Оформление бага хорошее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[RCQM-322] </w:t>
            </w:r>
            <w:hyperlink r:id="rId369" w:history="1">
              <w:r>
                <w:rPr>
                  <w:rStyle w:val="a3"/>
                  <w:rFonts w:eastAsia="Times New Roman"/>
                </w:rPr>
                <w:t>На странице товара при добавлении оценки с незаполненными полями Name, Email и Your review в этом же окне открывается новая страница с сообщением об ошибке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7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7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9" name="Рисунок 15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2020-08-03 14-53-06-022.mp4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72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Зайти на страницу одного из товаров</w:t>
            </w:r>
          </w:p>
          <w:p w:rsidR="00000000" w:rsidRDefault="009658F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Reviews</w:t>
            </w:r>
          </w:p>
          <w:p w:rsidR="00000000" w:rsidRDefault="009658F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Отметить несколько звезд</w:t>
            </w:r>
          </w:p>
          <w:p w:rsidR="00000000" w:rsidRDefault="009658FA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SUBMIT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этом же окне открывается новая страница с сообщением об ошибке - ERROR: please fill the required fields (name, email).</w:t>
            </w:r>
            <w:r>
              <w:br/>
            </w:r>
            <w:hyperlink r:id="rId373" w:tooltip="bandicam 2020-08-03 14-53-06-022.mp4 attached to RCQM-322" w:history="1">
              <w:r>
                <w:rPr>
                  <w:rStyle w:val="a3"/>
                </w:rPr>
                <w:t>bandicam 2020-08-03 14-53-06-022.mp4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60" name="Рисунок 160" descr="C:\images\icons\link_attachment_7.gif">
                      <a:hlinkClick xmlns:a="http://schemas.openxmlformats.org/drawingml/2006/main" r:id="rId373" tooltip="&quot;bandicam 2020-08-03 14-53-06-022.mp4 attached to RCQM-32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0" descr="C:\images\icons\link_attachment_7.gif">
                              <a:hlinkClick r:id="rId374" tooltip="&quot;bandicam 2020-08-03 14-53-06-022.mp4 attached to RCQM-32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Не </w:t>
            </w:r>
            <w:r>
              <w:t>заполненные поля подсвечиваются красным цветом и под каждым полем написано сообщение о необходимых действиях.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7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[RCQM-321] </w:t>
            </w:r>
            <w:hyperlink r:id="rId376" w:history="1">
              <w:r>
                <w:rPr>
                  <w:rStyle w:val="a3"/>
                  <w:rFonts w:eastAsia="Times New Roman"/>
                </w:rPr>
                <w:t>В Корзине кнопки APPLY COUPON расположена чуть ниже самого поля для ввода кода купона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77" w:history="1">
              <w:r>
                <w:rPr>
                  <w:rStyle w:val="a3"/>
                  <w:rFonts w:eastAsia="Times New Roman"/>
                </w:rPr>
                <w:t xml:space="preserve">Добрынина </w:t>
              </w:r>
              <w:r>
                <w:rPr>
                  <w:rStyle w:val="a3"/>
                  <w:rFonts w:eastAsia="Times New Roman"/>
                </w:rPr>
                <w:t>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7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2" name="Рисунок 16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Кнопки в корзине.jpg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3" name="Рисунок 163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Кнопки в корзине1.jpg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79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в Корзину товар</w:t>
            </w:r>
          </w:p>
          <w:p w:rsidR="00000000" w:rsidRDefault="009658FA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в Корзину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Под товаром кнопка APPLY COUPON расположена чуть ниже самого поля для ввода кода купона.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64" name="Рисунок 164" descr="https://betester3.atlassian.net/secure/thumbnail/12035/%D0%9A%D0%BD%D0%BE%D0%BF%D0%BA%D0%B8+%D0%B2+%D0%BA%D0%BE%D1%80%D0%B7%D0%B8%D0%BD%D0%B5.jpg">
                    <a:hlinkClick xmlns:a="http://schemas.openxmlformats.org/drawingml/2006/main" r:id="rId380" tooltip="&quot;Кнопки в корзине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betester3.atlassian.net/secure/thumbnail/12035/%D0%9A%D0%BD%D0%BE%D0%BF%D0%BA%D0%B8+%D0%B2+%D0%BA%D0%BE%D1%80%D0%B7%D0%B8%D0%BD%D0%B5.jpg">
                            <a:hlinkClick r:id="rId381" tooltip="&quot;Кнопки в корзине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65" name="Рисунок 165" descr="https://betester3.atlassian.net/secure/thumbnail/12034/%D0%9A%D0%BD%D0%BE%D0%BF%D0%BA%D0%B8+%D0%B2+%D0%BA%D0%BE%D1%80%D0%B7%D0%B8%D0%BD%D0%B51.jpg">
                    <a:hlinkClick xmlns:a="http://schemas.openxmlformats.org/drawingml/2006/main" r:id="rId383" tooltip="&quot;Кнопки в корзине1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betester3.atlassian.net/secure/thumbnail/12034/%D0%9A%D0%BD%D0%BE%D0%BF%D0%BA%D0%B8+%D0%B2+%D0%BA%D0%BE%D1%80%D0%B7%D0%B8%D0%BD%D0%B51.jpg">
                            <a:hlinkClick r:id="rId384" tooltip="&quot;Кнопки в корзине1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Кнопка APPLY COUPON и поле для ввода кода купона расположены на одном уровне и имеют одинаковую высоту.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86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[RCQM-320] </w:t>
            </w:r>
            <w:hyperlink r:id="rId387" w:history="1">
              <w:r>
                <w:rPr>
                  <w:rStyle w:val="a3"/>
                  <w:rFonts w:eastAsia="Times New Roman"/>
                </w:rPr>
                <w:t>Левая боковая панель очень широкая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8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8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" name="Рисунок 167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Боковая панель.jpg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90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левой боковой панели много пустого пространства.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68" name="Рисунок 168" descr="https://betester3.atlassian.net/secure/thumbnail/12033/%D0%91%D0%BE%D0%BA%D0%BE%D0%B2%D0%B0%D1%8F+%D0%BF%D0%B0%D0%BD%D0%B5%D0%BB%D1%8C.jpg">
                    <a:hlinkClick xmlns:a="http://schemas.openxmlformats.org/drawingml/2006/main" r:id="rId391" tooltip="&quot;Боковая панель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betester3.atlassian.net/secure/thumbnail/12033/%D0%91%D0%BE%D0%BA%D0%BE%D0%B2%D0%B0%D1%8F+%D0%BF%D0%B0%D0%BD%D0%B5%D0%BB%D1%8C.jpg">
                            <a:hlinkClick r:id="rId392" tooltip="&quot;Боковая панель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Левая боковая панель в два раза уже. Достаточно ширины максимального названия раздела.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39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Серьезность можно понизить до Minor)</w:t>
            </w:r>
          </w:p>
          <w:p w:rsidR="00000000" w:rsidRDefault="009658FA">
            <w:pPr>
              <w:pStyle w:val="a5"/>
            </w:pPr>
            <w:r>
              <w:t>В остальном 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[RCQM-319] </w:t>
            </w:r>
            <w:hyperlink r:id="rId395" w:history="1">
              <w:r>
                <w:rPr>
                  <w:rStyle w:val="a3"/>
                  <w:rFonts w:eastAsia="Times New Roman"/>
                </w:rPr>
                <w:t>В каталоге фото товара не отображается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9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39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0" name="Рисунок 170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Не отображается.jpg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398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Прокрутить страницу вниз</w:t>
            </w:r>
          </w:p>
          <w:p w:rsidR="00000000" w:rsidRDefault="009658FA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вторую страницу каталога товаров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Отсутствует фото позиции SONY BRAVIA KDL-49WD751 49 INCH FULL HD SMART TV.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71" name="Рисунок 171" descr="https://betester3.atlassian.net/secure/thumbnail/12031/%D0%9D%D0%B5+%D0%BE%D1%82%D0%BE%D0%B1%D1%80%D0%B0%D0%B6%D0%B0%D0%B5%D1%82%D1%81%D1%8F.jpg">
                    <a:hlinkClick xmlns:a="http://schemas.openxmlformats.org/drawingml/2006/main" r:id="rId399" tooltip="&quot;Не отображается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betester3.atlassian.net/secure/thumbnail/12031/%D0%9D%D0%B5+%D0%BE%D1%82%D0%BE%D0%B1%D1%80%D0%B0%D0%B6%D0%B0%D0%B5%D1%82%D1%81%D1%8F.jpg">
                            <a:hlinkClick r:id="rId400" tooltip="&quot;Не отображается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Есть фото всех товаров.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</w:t>
            </w:r>
            <w:r>
              <w:rPr>
                <w:rFonts w:eastAsia="Times New Roman"/>
              </w:rPr>
              <w:t>й по</w:t>
            </w:r>
            <w:r>
              <w:rPr>
                <w:rFonts w:eastAsia="Times New Roman"/>
              </w:rPr>
              <w:t xml:space="preserve"> </w:t>
            </w:r>
            <w:hyperlink r:id="rId40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[RCQM-318] </w:t>
            </w:r>
            <w:hyperlink r:id="rId403" w:history="1">
              <w:r>
                <w:rPr>
                  <w:rStyle w:val="a3"/>
                  <w:rFonts w:eastAsia="Times New Roman"/>
                </w:rPr>
                <w:t xml:space="preserve"> На странице не отображается товар при сортировке по убыванию цены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0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0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3" name="Рисунок 17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2020-08-03 13-28-53-576.mp4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Functio</w:t>
            </w:r>
            <w:r>
              <w:rPr>
                <w:rFonts w:eastAsia="Times New Roman"/>
              </w:rPr>
              <w:t xml:space="preserve">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406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левой кнопкой мыши в окне сортировки товара</w:t>
            </w:r>
          </w:p>
          <w:p w:rsidR="00000000" w:rsidRDefault="009658FA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пункт Sort by price: hight to low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На странице указано, что представлено 14 товаров, но сами позиции не отображаются.</w:t>
            </w:r>
            <w:r>
              <w:br/>
            </w:r>
            <w:hyperlink r:id="rId407" w:tooltip="bandicam 2020-08-03 13-28-53-576.mp4 attached to RCQM-318" w:history="1">
              <w:r>
                <w:rPr>
                  <w:rStyle w:val="a3"/>
                </w:rPr>
                <w:t>bandicam 2020-08-03 13-28-</w:t>
              </w:r>
              <w:r>
                <w:rPr>
                  <w:rStyle w:val="a3"/>
                </w:rPr>
                <w:t>53-576.mp4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74" name="Рисунок 174" descr="C:\images\icons\link_attachment_7.gif">
                      <a:hlinkClick xmlns:a="http://schemas.openxmlformats.org/drawingml/2006/main" r:id="rId407" tooltip="&quot;bandicam 2020-08-03 13-28-53-576.mp4 attached to RCQM-31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4" descr="C:\images\icons\link_attachment_7.gif">
                              <a:hlinkClick r:id="rId408" tooltip="&quot;bandicam 2020-08-03 13-28-53-576.mp4 attached to RCQM-31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На станице отображается товар, отсортированный по цене.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0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Все верно, 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7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[RCQM-317] </w:t>
            </w:r>
            <w:hyperlink r:id="rId410" w:history="1">
              <w:r>
                <w:rPr>
                  <w:rStyle w:val="a3"/>
                  <w:rFonts w:eastAsia="Times New Roman"/>
                </w:rPr>
                <w:t>Есть сортировка по популярности, но нигде не видно насколько этот товар популярен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11" w:history="1">
              <w:r>
                <w:rPr>
                  <w:rStyle w:val="a3"/>
                  <w:rFonts w:eastAsia="Times New Roman"/>
                </w:rPr>
                <w:t>Добрынина Евге</w:t>
              </w:r>
              <w:r>
                <w:rPr>
                  <w:rStyle w:val="a3"/>
                  <w:rFonts w:eastAsia="Times New Roman"/>
                </w:rPr>
                <w:t>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1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6" name="Рисунок 176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Сортировка по популярности.jpg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413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по полю Default sorting</w:t>
            </w:r>
          </w:p>
          <w:p w:rsidR="00000000" w:rsidRDefault="009658F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списке выбрать пункт Sort by popularity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Товар сортируется, но не видно действительно ли по популярности. 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77" name="Рисунок 177" descr="https://betester3.atlassian.net/secure/thumbnail/12022/%D0%A1%D0%BE%D1%80%D1%82%D0%B8%D1%80%D0%BE%D0%B2%D0%BA%D0%B0+%D0%BF%D0%BE+%D0%BF%D0%BE%D0%BF%D1%83%D0%BB%D1%8F%D1%80%D0%BD%D0%BE%D1%81%D1%82%D0%B8.jpg">
                    <a:hlinkClick xmlns:a="http://schemas.openxmlformats.org/drawingml/2006/main" r:id="rId414" tooltip="&quot;Сортировка по популярности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betester3.atlassian.net/secure/thumbnail/12022/%D0%A1%D0%BE%D1%80%D1%82%D0%B8%D1%80%D0%BE%D0%B2%D0%BA%D0%B0+%D0%BF%D0%BE+%D0%BF%D0%BE%D0%BF%D1%83%D0%BB%D1%8F%D1%80%D0%BD%D0%BE%D1%81%D1%82%D0%B8.jpg">
                            <a:hlinkClick r:id="rId415" tooltip="&quot;Сортировка по популярности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Товар сортируется по популярности и под каждым товаром есть информация насколько этот товар популярен среди покупателей.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1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[RCQM-316] </w:t>
            </w:r>
            <w:hyperlink r:id="rId418" w:history="1">
              <w:r>
                <w:rPr>
                  <w:rStyle w:val="a3"/>
                  <w:rFonts w:eastAsia="Times New Roman"/>
                </w:rPr>
                <w:t>В каталоге фото товаров разного формата и разного стиля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1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2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9" name="Рисунок 179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Фото товара.jpg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421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каталоге фото товаров разного формата и разного стиля.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80" name="Рисунок 180" descr="https://betester3.atlassian.net/secure/thumbnail/12018/%D0%A4%D0%BE%D1%82%D0%BE+%D1%82%D0%BE%D0%B2%D0%B0%D1%80%D0%B0.jpg">
                    <a:hlinkClick xmlns:a="http://schemas.openxmlformats.org/drawingml/2006/main" r:id="rId422" tooltip="&quot;Фото товара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s://betester3.atlassian.net/secure/thumbnail/12018/%D0%A4%D0%BE%D1%82%D0%BE+%D1%82%D0%BE%D0%B2%D0%B0%D1%80%D0%B0.jpg">
                            <a:hlinkClick r:id="rId423" tooltip="&quot;Фото товара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</w:t>
            </w:r>
            <w:r>
              <w:rPr>
                <w:b/>
                <w:bCs/>
              </w:rPr>
              <w:t>ультат:</w:t>
            </w:r>
            <w:r>
              <w:t xml:space="preserve"> Фото всех товаров в одном стиле и одного размера.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2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Серьезность можно понизить до Normal)</w:t>
            </w:r>
          </w:p>
          <w:p w:rsidR="00000000" w:rsidRDefault="009658FA">
            <w:pPr>
              <w:pStyle w:val="a5"/>
            </w:pPr>
            <w:r>
              <w:t>В остальном 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[RCQM-315] </w:t>
            </w:r>
            <w:hyperlink r:id="rId426" w:history="1">
              <w:r>
                <w:rPr>
                  <w:rStyle w:val="a3"/>
                  <w:rFonts w:eastAsia="Times New Roman"/>
                </w:rPr>
                <w:t>Под товаром старая и новая цены расположены друг под другом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2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2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" name="Рисунок 18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Цена со ск</w:t>
            </w:r>
            <w:r>
              <w:rPr>
                <w:rFonts w:eastAsia="Times New Roman"/>
              </w:rPr>
              <w:t xml:space="preserve">идкой.jpg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429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Найти товар со скидкой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Под товаром старая и новая цены расположены друг под другом, сильно смещая кнопку ADD T BASKET вниз.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83" name="Рисунок 183" descr="https://betester3.atlassian.net/secure/thumbnail/12017/%D0%A6%D0%B5%D0%BD%D0%B0+%D1%81%D0%BE+%D1%81%D0%BA%D0%B8%D0%B4%D0%BA%D0%BE%D0%B9.jpg">
                    <a:hlinkClick xmlns:a="http://schemas.openxmlformats.org/drawingml/2006/main" r:id="rId430" tooltip="&quot;Цена со скидкой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betester3.atlassian.net/secure/thumbnail/12017/%D0%A6%D0%B5%D0%BD%D0%B0+%D1%81%D0%BE+%D1%81%D0%BA%D0%B8%D0%B4%D0%BA%D0%BE%D0%B9.jpg">
                            <a:hlinkClick r:id="rId431" tooltip="&quot;Цена со скидкой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Под т</w:t>
            </w:r>
            <w:r>
              <w:t>оваром старая и новая цены расположены рядом, в одну линию. Старую цену можно сделать шрифтом поменьше.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33" w:history="1">
              <w:r>
                <w:rPr>
                  <w:rStyle w:val="a3"/>
                  <w:rFonts w:eastAsia="Times New Roman"/>
                </w:rPr>
                <w:t>Be Tes</w:t>
              </w:r>
              <w:r>
                <w:rPr>
                  <w:rStyle w:val="a3"/>
                  <w:rFonts w:eastAsia="Times New Roman"/>
                </w:rPr>
                <w:t xml:space="preserve">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Серьезность можно понизить до Normal)</w:t>
            </w:r>
          </w:p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[RCQM-314] </w:t>
            </w:r>
            <w:hyperlink r:id="rId434" w:history="1">
              <w:r>
                <w:rPr>
                  <w:rStyle w:val="a3"/>
                  <w:rFonts w:eastAsia="Times New Roman"/>
                </w:rPr>
                <w:t>На главной странице под товаром цены и кнопки ADD TO BASKET на разной высоте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03/авг/20  Обновлен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35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3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" name="Рисунок 185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Цены и кнопки.jpg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437" w:history="1">
              <w:r>
                <w:rPr>
                  <w:rStyle w:val="a3"/>
                  <w:rFonts w:eastAsia="Times New Roman"/>
                </w:rPr>
                <w:t>http://www.rushplace.com/</w:t>
              </w:r>
            </w:hyperlink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На главной странице под товаром цены и кнопки ADD TO BASKET на разной высоте.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86" name="Рисунок 186" descr="https://betester3.atlassian.net/secure/thumbnail/12016/%D0%A6%D0%B5%D0%BD%D1%8B+%D0%B8+%D0%BA%D0%BD%D0%BE%D0%BF%D0%BA%D0%B8.jpg">
                    <a:hlinkClick xmlns:a="http://schemas.openxmlformats.org/drawingml/2006/main" r:id="rId438" tooltip="&quot;Цены и кнопки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betester3.atlassian.net/secure/thumbnail/12016/%D0%A6%D0%B5%D0%BD%D1%8B+%D0%B8+%D0%BA%D0%BD%D0%BE%D0%BF%D0%BA%D0%B8.jpg">
                            <a:hlinkClick r:id="rId439" tooltip="&quot;Цены и кнопки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Цены и кнопки ADD TO BASKET под товаром расположены ровно, на одном уровне относительно друг друга.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4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Серьезность можно понизить до Normal)</w:t>
            </w:r>
          </w:p>
          <w:p w:rsidR="00000000" w:rsidRDefault="009658FA">
            <w:pPr>
              <w:pStyle w:val="a5"/>
            </w:pPr>
            <w:r>
              <w:t>В остальном 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[RCQM-313] </w:t>
            </w:r>
            <w:hyperlink r:id="rId442" w:history="1">
              <w:r>
                <w:rPr>
                  <w:rStyle w:val="a3"/>
                  <w:rFonts w:eastAsia="Times New Roman"/>
                </w:rPr>
                <w:t>Во вкладке Предыдущие версии в Свойствах программы название кнопки не уместилось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02/авг/20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43" w:history="1">
              <w:r>
                <w:rPr>
                  <w:rStyle w:val="a3"/>
                  <w:rFonts w:eastAsia="Times New Roman"/>
                </w:rPr>
                <w:t>Добрынина Евген</w:t>
              </w:r>
              <w:r>
                <w:rPr>
                  <w:rStyle w:val="a3"/>
                  <w:rFonts w:eastAsia="Times New Roman"/>
                </w:rPr>
                <w:t>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4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8" name="Рисунок 188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Название к</w:t>
            </w:r>
            <w:r>
              <w:rPr>
                <w:rFonts w:eastAsia="Times New Roman"/>
              </w:rPr>
              <w:t xml:space="preserve">нопки.jpg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Свойства программы</w:t>
            </w:r>
          </w:p>
          <w:p w:rsidR="00000000" w:rsidRDefault="009658FA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Предыдущие версии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Внизу окна две неактивные кнопки. Название второй кнопки не уместилось по длине.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89" name="Рисунок 189" descr="https://betester3.atlassian.net/secure/thumbnail/12002/%D0%9D%D0%B0%D0%B7%D0%B2%D0%B0%D0%BD%D0%B8%D0%B5+%D0%BA%D0%BD%D0%BE%D0%BF%D0%BA%D0%B8.jpg">
                    <a:hlinkClick xmlns:a="http://schemas.openxmlformats.org/drawingml/2006/main" r:id="rId445" tooltip="&quot;Название кнопки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s://betester3.atlassian.net/secure/thumbnail/12002/%D0%9D%D0%B0%D0%B7%D0%B2%D0%B0%D0%BD%D0%B8%D0%B5+%D0%BA%D0%BD%D0%BE%D0%BF%D0%BA%D0%B8.jpg">
                            <a:hlinkClick r:id="rId446" tooltip="&quot;Название кнопки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Названия кнопок видны полность</w:t>
            </w:r>
            <w:r>
              <w:t>ю.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4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[RCQM-312] </w:t>
            </w:r>
            <w:hyperlink r:id="rId449" w:history="1">
              <w:r>
                <w:rPr>
                  <w:rStyle w:val="a3"/>
                  <w:rFonts w:eastAsia="Times New Roman"/>
                </w:rPr>
                <w:t>Во вкладке Предыдущие версии в Свойствах программы третий столбец таблицы пустой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02/авг/20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50" w:history="1">
              <w:r>
                <w:rPr>
                  <w:rStyle w:val="a3"/>
                  <w:rFonts w:eastAsia="Times New Roman"/>
                </w:rPr>
                <w:t>Добрынина Евген</w:t>
              </w:r>
              <w:r>
                <w:rPr>
                  <w:rStyle w:val="a3"/>
                  <w:rFonts w:eastAsia="Times New Roman"/>
                </w:rPr>
                <w:t>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5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1" name="Рисунок 191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Третий столбец.jpg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Свойства программы</w:t>
            </w:r>
          </w:p>
          <w:p w:rsidR="00000000" w:rsidRDefault="009658FA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Предыдущие версии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открытом окне есть таблица с тремя столбцами. Третий столбец не подписан.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92" name="Рисунок 192" descr="https://betester3.atlassian.net/secure/thumbnail/12001/%D0%A2%D1%80%D0%B5%D1%82%D0%B8%D0%B9+%D1%81%D1%82%D0%BE%D0%BB%D0%B1%D0%B5%D1%86.jpg">
                    <a:hlinkClick xmlns:a="http://schemas.openxmlformats.org/drawingml/2006/main" r:id="rId452" tooltip="&quot;Третий столбец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betester3.atlassian.net/secure/thumbnail/12001/%D0%A2%D1%80%D0%B5%D1%82%D0%B8%D0%B9+%D1%81%D1%82%D0%BE%D0%BB%D0%B1%D0%B5%D1%86.jpg">
                            <a:hlinkClick r:id="rId453" tooltip="&quot;Третий столбец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Таблица имеет два столбца.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5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Отличная работа) 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[RCQM-311] </w:t>
            </w:r>
            <w:hyperlink r:id="rId456" w:history="1">
              <w:r>
                <w:rPr>
                  <w:rStyle w:val="a3"/>
                  <w:rFonts w:eastAsia="Times New Roman"/>
                </w:rPr>
                <w:t>Во вкладке Предыдущие версии окна Свойства стрелка сортировки по имени расположена не по центру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02/авг/20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5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5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4" name="Рисунок 194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Стрелка не</w:t>
            </w:r>
            <w:r>
              <w:rPr>
                <w:rFonts w:eastAsia="Times New Roman"/>
              </w:rPr>
              <w:t xml:space="preserve"> по центру.jpg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Свойства программы</w:t>
            </w:r>
          </w:p>
          <w:p w:rsidR="00000000" w:rsidRDefault="009658FA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Предыдущие версии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Стрелка сортировки по имени в первом столбце таблицы расположена не по центру.</w:t>
            </w:r>
            <w:r>
              <w:t xml:space="preserve"> </w:t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95" name="Рисунок 195" descr="https://betester3.atlassian.net/secure/thumbnail/12000/%D0%A1%D1%82%D1%80%D0%B5%D0%BB%D0%BA%D0%B0+%D0%BD%D0%B5+%D0%BF%D0%BE+%D1%86%D0%B5%D0%BD%D1%82%D1%80%D1%83.jpg">
                    <a:hlinkClick xmlns:a="http://schemas.openxmlformats.org/drawingml/2006/main" r:id="rId459" tooltip="&quot;Стрелка не по центру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s://betester3.atlassian.net/secure/thumbnail/12000/%D0%A1%D1%82%D1%80%D0%B5%D0%BB%D0%BA%D0%B0+%D0%BD%D0%B5+%D0%BF%D0%BE+%D1%86%D0%B5%D0%BD%D1%82%D1%80%D1%83.jpg">
                            <a:hlinkClick r:id="rId460" tooltip="&quot;Стрелка не по центру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Стрелка сортировки по имени в первом столбце таблицы расположена по центру.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6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[RCQM-310] </w:t>
            </w:r>
            <w:hyperlink r:id="rId463" w:history="1">
              <w:r>
                <w:rPr>
                  <w:rStyle w:val="a3"/>
                  <w:rFonts w:eastAsia="Times New Roman"/>
                </w:rPr>
                <w:t>При разных вариантах открытия Свойств программы меняется наличие вкладки Ярлык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02/авг/20  Обновл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6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6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7" name="Рисунок 19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2020-08-02 12-01-42-272.mp4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папку, где расположена программа</w:t>
            </w:r>
          </w:p>
          <w:p w:rsidR="00000000" w:rsidRDefault="009658F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правой кнопкой мыши по файлу программы</w:t>
            </w:r>
          </w:p>
          <w:p w:rsidR="00000000" w:rsidRDefault="009658F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в меню пункт Свойства</w:t>
            </w:r>
          </w:p>
          <w:p w:rsidR="00000000" w:rsidRDefault="009658F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правой кнопкой мыши по значку программы на Панели задач</w:t>
            </w:r>
          </w:p>
          <w:p w:rsidR="00000000" w:rsidRDefault="009658F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списке кликнуть правой кнопкой мыши по пунк</w:t>
            </w:r>
            <w:r>
              <w:rPr>
                <w:rFonts w:eastAsia="Times New Roman"/>
              </w:rPr>
              <w:t>ту ListBoxer</w:t>
            </w:r>
          </w:p>
          <w:p w:rsidR="00000000" w:rsidRDefault="009658FA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пункт Свойства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открытии Свойств из папки расположения файла программы в открывшемся окне нет вкладки Ярлык. При открытии Свойств программы с Панели задач есть вкладка Ярлык.</w:t>
            </w:r>
            <w:r>
              <w:br/>
            </w:r>
            <w:hyperlink r:id="rId466" w:tooltip="bandicam 2020-08-02 12-01-42-272.mp4 attached to RCQM-310" w:history="1">
              <w:r>
                <w:rPr>
                  <w:rStyle w:val="a3"/>
                </w:rPr>
                <w:t>bandicam 2020-08-02 12-01-42-272.mp4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198" name="Рисунок 198" descr="C:\images\icons\link_attachment_7.gif">
                      <a:hlinkClick xmlns:a="http://schemas.openxmlformats.org/drawingml/2006/main" r:id="rId466" tooltip="&quot;bandicam 2020-08-02 12-01-42-272.mp4 attached to RCQM-310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8" descr="C:\images\icons\link_attachment_7.gif">
                              <a:hlinkClick r:id="rId467" tooltip="&quot;bandicam 2020-08-02 12-01-42-272.mp4 attached to RCQM-310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В любом варианте открытия окна Свойств программы имеются все вкладки.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6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</w:t>
            </w:r>
            <w:r>
              <w:t>орошо))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[RCQM-309] </w:t>
            </w:r>
            <w:hyperlink r:id="rId469" w:history="1">
              <w:r>
                <w:rPr>
                  <w:rStyle w:val="a3"/>
                  <w:rFonts w:eastAsia="Times New Roman"/>
                </w:rPr>
                <w:t>В окне программы нет значка Свернуть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02/авг/20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7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7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" name="Рисунок 200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Свернуть.jpg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ListBoxer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открытом окне программы нет значка с функцией сворачивания этого окна.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201" name="Рисунок 201" descr="https://betester3.atlassian.net/secure/thumbnail/11998/%D0%A1%D0%B2%D0%B5%D1%80%D0%BD%D1%83%D1%82%D1%8C.jpg">
                    <a:hlinkClick xmlns:a="http://schemas.openxmlformats.org/drawingml/2006/main" r:id="rId472" tooltip="&quot;Свернуть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betester3.atlassian.net/secure/thumbnail/11998/%D0%A1%D0%B2%D0%B5%D1%80%D0%BD%D1%83%D1%82%D1%8C.jpg">
                            <a:hlinkClick r:id="rId473" tooltip="&quot;Свернуть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 открытом окне программы е</w:t>
            </w:r>
            <w:r>
              <w:t>сть значок, с помощью которого можно при необходимости свернуть окно.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7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Bug Type стоит</w:t>
            </w:r>
            <w:r>
              <w:t xml:space="preserve"> изменить на Usability)</w:t>
            </w:r>
          </w:p>
          <w:p w:rsidR="00000000" w:rsidRDefault="009658FA">
            <w:pPr>
              <w:pStyle w:val="a5"/>
            </w:pPr>
            <w:r>
              <w:t>Оформление бага хорошее)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[RCQM-308] </w:t>
            </w:r>
            <w:hyperlink r:id="rId476" w:history="1">
              <w:r>
                <w:rPr>
                  <w:rStyle w:val="a3"/>
                  <w:rFonts w:eastAsia="Times New Roman"/>
                </w:rPr>
                <w:t>На кнопке Сменить значок обрезана надпись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02/авг/20  Обновле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7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7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" name="Рисунок 203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Сменить значок.jpg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программа закреплена на Панели задач, окно Свойства программы открыто с Панели задач.</w:t>
            </w:r>
          </w:p>
          <w:p w:rsidR="00000000" w:rsidRDefault="009658FA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окне Свойства открыть вкладку Ярлык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надпись на кнопке Сменить значок буква С обрезана и в конце надписи стоит "...".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204" name="Рисунок 204" descr="https://betester3.atlassian.net/secure/thumbnail/11997/%D0%A1%D0%BC%D0%B5%D0%BD%D0%B8%D1%82%D1%8C+%D0%B7%D0%BD%D0%B0%D1%87%D0%BE%D0%BA.jpg">
                    <a:hlinkClick xmlns:a="http://schemas.openxmlformats.org/drawingml/2006/main" r:id="rId479" tooltip="&quot;Сменить значок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s://betester3.atlassian.net/secure/thumbnail/11997/%D0%A1%D0%BC%D0%B5%D0%BD%D0%B8%D1%82%D1%8C+%D0%B7%D0%BD%D0%B0%D1%87%D0%BE%D0%BA.jpg">
                            <a:hlinkClick r:id="rId480" tooltip="&quot;Сменить значок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 конце надписи нет "...", все буквы умещаются в поле кнопки и сама надпись отцентрирована.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8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8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[RCQM-307] </w:t>
            </w:r>
            <w:hyperlink r:id="rId483" w:history="1">
              <w:r>
                <w:rPr>
                  <w:rStyle w:val="a3"/>
                  <w:rFonts w:eastAsia="Times New Roman"/>
                </w:rPr>
                <w:t>На Панели задач значок программы не меняется при изменении настроек в окне Свойства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02/авг/20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84" w:history="1">
              <w:r>
                <w:rPr>
                  <w:rStyle w:val="a3"/>
                  <w:rFonts w:eastAsia="Times New Roman"/>
                </w:rPr>
                <w:t>Добрынина Ев</w:t>
              </w:r>
              <w:r>
                <w:rPr>
                  <w:rStyle w:val="a3"/>
                  <w:rFonts w:eastAsia="Times New Roman"/>
                </w:rPr>
                <w:t>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8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6" name="Рисунок 20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020-08-02 11-27-29-558.mp4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закрепить программу на Панели задач.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правой кнопкой мыши по значку программы на Панели задач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списке кликнуть правой кнопкой мыши по пункту ListBoxer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списке выбрать пункт Свойства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Ярлык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нижней части окна нажать на кнопку Сменить значок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Обзор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значок --&gt; ОК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Примен</w:t>
            </w:r>
            <w:r>
              <w:rPr>
                <w:rFonts w:eastAsia="Times New Roman"/>
              </w:rPr>
              <w:t>ить --&gt; ОК</w:t>
            </w:r>
          </w:p>
          <w:p w:rsidR="00000000" w:rsidRDefault="009658FA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Повторить пункт 1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изменении значка в настройках, значок на Панели задач не изменился. Изменился значок только в списке, появляющемся при нажатии правой кнопкой мыши на значок программы на Панели задач.</w:t>
            </w:r>
            <w:r>
              <w:br/>
            </w:r>
            <w:hyperlink r:id="rId486" w:tooltip="bandicam 2020-08-02 11-27-29-558.mp4 attached to RCQM-307" w:history="1">
              <w:r>
                <w:rPr>
                  <w:rStyle w:val="a3"/>
                </w:rPr>
                <w:t>bandicam 2020-08-02 11-27-29-558.mp4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07" name="Рисунок 207" descr="C:\images\icons\link_attachment_7.gif">
                      <a:hlinkClick xmlns:a="http://schemas.openxmlformats.org/drawingml/2006/main" r:id="rId486" tooltip="&quot;bandicam 2020-08-02 11-27-29-558.mp4 attached to RCQM-30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7" descr="C:\images\icons\link_attachment_7.gif">
                              <a:hlinkClick r:id="rId487" tooltip="&quot;bandicam 2020-08-02 11-27-29-558.mp4 attached to RCQM-30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изменении значка в настройках, значок на Панели задач меняется.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8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Не многие находят этот баг)</w:t>
            </w:r>
          </w:p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[RCQM-306] </w:t>
            </w:r>
            <w:hyperlink r:id="rId489" w:history="1">
              <w:r>
                <w:rPr>
                  <w:rStyle w:val="a3"/>
                  <w:rFonts w:eastAsia="Times New Roman"/>
                </w:rPr>
                <w:t>В окне программы все элементы смещены в верхний левый угол при развор</w:t>
              </w:r>
              <w:r>
                <w:rPr>
                  <w:rStyle w:val="a3"/>
                  <w:rFonts w:eastAsia="Times New Roman"/>
                </w:rPr>
                <w:t>оте его на весь экран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02/авг/20  Обновлено: 03/авг/20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9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9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9" name="Рисунок 20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2020-08-02 11-03-08-710.mp4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закрепить программу на Панели задач.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правой кнопкой мыши на значок программы, расположенный на Панели задач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списке кликну</w:t>
            </w:r>
            <w:r>
              <w:rPr>
                <w:rFonts w:eastAsia="Times New Roman"/>
              </w:rPr>
              <w:t>ть правой кнопкой мыши на пункт ListBoxer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пункт Свойства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вкладку Ярлык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по полю с выпадающим меню в строке Окно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строку Развернутое на весь экран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Применить --&gt; ОК</w:t>
            </w:r>
          </w:p>
          <w:p w:rsidR="00000000" w:rsidRDefault="009658FA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Запустить программу с Панели задач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При изменении настроек открывается окно на весь экран, но все элементы этого окна смещены в верхний левый угол, а остальная часть экрана пустая.</w:t>
            </w:r>
            <w:r>
              <w:br/>
            </w:r>
            <w:hyperlink r:id="rId492" w:tooltip="bandicam 2020-08-02 11-03-08-710.mp4 attached to RCQM-306" w:history="1">
              <w:r>
                <w:rPr>
                  <w:rStyle w:val="a3"/>
                </w:rPr>
                <w:t>bandicam 2020-08-02 11-03-08-710.mp4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10" name="Рисунок 210" descr="C:\images\icons\link_attachment_7.gif">
                      <a:hlinkClick xmlns:a="http://schemas.openxmlformats.org/drawingml/2006/main" r:id="rId492" tooltip="&quot;bandicam 2020-08-02 11-03-08-710.mp4 attached to RCQM-306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0" descr="C:\images\icons\link_attachment_7.gif">
                              <a:hlinkClick r:id="rId493" tooltip="&quot;bandicam 2020-08-02 11-03-08-710.mp4 attached to RCQM-306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Так как окно программы маленькое и в ней мало элементов, не должно быть возможности разворачивать его на весь экран.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9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03/авг/20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[RCQM-305] </w:t>
            </w:r>
            <w:hyperlink r:id="rId495" w:history="1">
              <w:r>
                <w:rPr>
                  <w:rStyle w:val="a3"/>
                  <w:rFonts w:eastAsia="Times New Roman"/>
                </w:rPr>
                <w:t>На Панели задач в меню мини-окна программы открывается еще одно меню при клике правой кнопкой мыши на пункт ListBoxer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9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49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2" name="Рисунок 21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21-49-45-234.mp4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программа открыта</w:t>
            </w:r>
          </w:p>
          <w:p w:rsidR="00000000" w:rsidRDefault="009658F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Панели задач кликнуть на мини-окно программы правой кнопкой мыши</w:t>
            </w:r>
          </w:p>
          <w:p w:rsidR="00000000" w:rsidRDefault="009658FA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окне кликнуть правой кнопкой мыши на пункт ListBoxer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правой кнопкой мыши на пункт ListBoxer открывается еще одно меню.</w:t>
            </w:r>
            <w:r>
              <w:br/>
            </w:r>
            <w:hyperlink r:id="rId498" w:tooltip="bandicam 2020-08-01 21-49-45-234.mp4 attached to RCQM-305" w:history="1">
              <w:r>
                <w:rPr>
                  <w:rStyle w:val="a3"/>
                </w:rPr>
                <w:t>bandicam 2020-08-01 21-49-45-234.mp4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13" name="Рисунок 213" descr="C:\images\icons\link_attachment_7.gif">
                      <a:hlinkClick xmlns:a="http://schemas.openxmlformats.org/drawingml/2006/main" r:id="rId498" tooltip="&quot;bandicam 2020-08-01 21-49-45-234.mp4 attached to RCQM-30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3" descr="C:\images\icons\link_attachment_7.gif">
                              <a:hlinkClick r:id="rId499" tooltip="&quot;bandicam 2020-08-01 21-49-45-234.mp4 attached to RCQM-30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Все</w:t>
            </w:r>
            <w:r>
              <w:t xml:space="preserve"> пункты второго меню находятся в первом меню вместо пункта ListBoxer.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0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  <w:p w:rsidR="00000000" w:rsidRDefault="009658FA">
            <w:pPr>
              <w:pStyle w:val="a5"/>
            </w:pPr>
            <w:r>
              <w:t>В целом очень здорово идёте по результатам)</w:t>
            </w:r>
            <w:r>
              <w:rPr>
                <w:rFonts w:ascii="Segoe UI Symbol" w:hAnsi="Segoe UI Symbol" w:cs="Segoe UI Symbol"/>
              </w:rPr>
              <w:t>🙂</w:t>
            </w:r>
            <w:r>
              <w:t xml:space="preserve"> </w:t>
            </w:r>
            <w:r>
              <w:rPr>
                <w:rFonts w:ascii="Segoe UI Symbol" w:hAnsi="Segoe UI Symbol" w:cs="Segoe UI Symbol"/>
              </w:rPr>
              <w:t>👍</w:t>
            </w:r>
            <w:r>
              <w:t xml:space="preserve"> 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[RCQM-304] </w:t>
            </w:r>
            <w:hyperlink r:id="rId501" w:history="1">
              <w:r>
                <w:rPr>
                  <w:rStyle w:val="a3"/>
                  <w:rFonts w:eastAsia="Times New Roman"/>
                </w:rPr>
                <w:t>В программе нет возможности вызова контекстного меню для каждого элемента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0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0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5" name="Рисунок 21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21-16-07-160.mp4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прочитать Спецификацию, в которой написано: "Для получения оперативной информации по работе с элементами управления, расположенными на форме, для каждого из них предусмотрен вызов контекстной справки".</w:t>
            </w:r>
          </w:p>
          <w:p w:rsidR="00000000" w:rsidRDefault="009658FA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мыши на каждый элемент про</w:t>
            </w:r>
            <w:r>
              <w:rPr>
                <w:rFonts w:eastAsia="Times New Roman"/>
              </w:rPr>
              <w:t>граммы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наведении курсора на любой элемент программы контекстная справка не появляется.</w:t>
            </w:r>
            <w:r>
              <w:br/>
            </w:r>
            <w:hyperlink r:id="rId504" w:tooltip="bandicam 2020-08-01 21-16-07-160.mp4 attached to RCQM-304" w:history="1">
              <w:r>
                <w:rPr>
                  <w:rStyle w:val="a3"/>
                </w:rPr>
                <w:t>bandica</w:t>
              </w:r>
              <w:r>
                <w:rPr>
                  <w:rStyle w:val="a3"/>
                </w:rPr>
                <w:t>m 2020-08-01 21-16-07-160.mp4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16" name="Рисунок 216" descr="C:\images\icons\link_attachment_7.gif">
                      <a:hlinkClick xmlns:a="http://schemas.openxmlformats.org/drawingml/2006/main" r:id="rId504" tooltip="&quot;bandicam 2020-08-01 21-16-07-160.mp4 attached to RCQM-30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6" descr="C:\images\icons\link_attachment_7.gif">
                              <a:hlinkClick r:id="rId505" tooltip="&quot;bandicam 2020-08-01 21-16-07-160.mp4 attached to RCQM-30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наведении курсора на любой элемент программы появляется контекстная справка.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06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[RCQM-303] </w:t>
            </w:r>
            <w:hyperlink r:id="rId507" w:history="1">
              <w:r>
                <w:rPr>
                  <w:rStyle w:val="a3"/>
                  <w:rFonts w:eastAsia="Times New Roman"/>
                </w:rPr>
                <w:t>В выпадающем меню Range открывается одна пустая стока при выключенных чекбоксах режимов ввода данных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0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0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" name="Рисунок 21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020-08-01 21-03-41-616.mp4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Отключить все чекбоксы режимов ввода данных</w:t>
            </w:r>
          </w:p>
          <w:p w:rsidR="00000000" w:rsidRDefault="009658FA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по полю Range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отключенных чекбоксах в выпадающем меню Range есть одна пустая строка.</w:t>
            </w:r>
            <w:r>
              <w:br/>
            </w:r>
            <w:hyperlink r:id="rId510" w:tooltip="bandicam 2020-08-01 21-03-41-616.mp4 attached to RCQM-303" w:history="1">
              <w:r>
                <w:rPr>
                  <w:rStyle w:val="a3"/>
                </w:rPr>
                <w:t>bandicam 2020-08-01 21-03-41-616.mp4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19" name="Рисунок 219" descr="C:\images\icons\link_attachment_7.gif">
                      <a:hlinkClick xmlns:a="http://schemas.openxmlformats.org/drawingml/2006/main" r:id="rId510" tooltip="&quot;bandicam 2020-08-01 21-03-41-616.mp4 attached to RCQM-30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9" descr="C:\images\icons\link_attachment_7.gif">
                              <a:hlinkClick r:id="rId511" tooltip="&quot;bandicam 2020-08-01 21-03-41-616.mp4 attached to RCQM-30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отключенных чекбоксах выпадающее меню Range не активно.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1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[RCQM-302] </w:t>
            </w:r>
            <w:hyperlink r:id="rId513" w:history="1">
              <w:r>
                <w:rPr>
                  <w:rStyle w:val="a3"/>
                  <w:rFonts w:eastAsia="Times New Roman"/>
                </w:rPr>
                <w:t>При нажатии на программу на Панели задач окно программы не сворачивается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1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1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" name="Рисунок 22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20-42-36-781.mp4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активном окне программы ListBoxer нажать на Панели задач на мини-окно программы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на Панели задач на мини-окно программы ListBoxer окно программы не сворачивается.</w:t>
            </w:r>
            <w:r>
              <w:br/>
            </w:r>
            <w:hyperlink r:id="rId516" w:tooltip="bandicam 2020-08-01 20-42-36-781.mp4 attached to RCQM-302" w:history="1">
              <w:r>
                <w:rPr>
                  <w:rStyle w:val="a3"/>
                </w:rPr>
                <w:t>bandicam 2020-08-01 20-42-36-781.mp4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22" name="Рисунок 222" descr="C:\images\icons\link_attachment_7.gif">
                      <a:hlinkClick xmlns:a="http://schemas.openxmlformats.org/drawingml/2006/main" r:id="rId516" tooltip="&quot;bandicam 2020-08-01 20-42-36-781.mp4 attached to RCQM-30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2" descr="C:\images\icons\link_attachment_7.gif">
                              <a:hlinkClick r:id="rId517" tooltip="&quot;bandicam 2020-08-01 20-42-36-781.mp4 attached to RCQM-30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Панели задач на мини-окно программы ListBoxer окно программы сворачивается.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</w:t>
            </w:r>
            <w:r>
              <w:rPr>
                <w:rFonts w:eastAsia="Times New Roman"/>
              </w:rPr>
              <w:t>й по</w:t>
            </w:r>
            <w:r>
              <w:rPr>
                <w:rFonts w:eastAsia="Times New Roman"/>
              </w:rPr>
              <w:t xml:space="preserve"> </w:t>
            </w:r>
            <w:hyperlink r:id="rId51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[RCQM-301] </w:t>
            </w:r>
            <w:hyperlink r:id="rId519" w:history="1">
              <w:r>
                <w:rPr>
                  <w:rStyle w:val="a3"/>
                  <w:rFonts w:eastAsia="Times New Roman"/>
                </w:rPr>
                <w:t>Функция перемещения не работает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02/авг/20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2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2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4" name="Рисунок 22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20-28-18-696.mp4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</w:t>
            </w:r>
            <w:r>
              <w:rPr>
                <w:rFonts w:eastAsia="Times New Roman"/>
                <w:b/>
                <w:bCs/>
                <w:color w:val="FFFFFF"/>
              </w:rPr>
              <w:t>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верхнем левом углу кликнуть на иконку в виде прямоугольника с голубой полосой</w:t>
            </w:r>
          </w:p>
          <w:p w:rsidR="00000000" w:rsidRDefault="009658F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появившемся списке выбрать пункт Переместить</w:t>
            </w:r>
          </w:p>
          <w:p w:rsidR="00000000" w:rsidRDefault="009658FA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Попробовать переместить окно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При выборе пункта Переместить появляется Курсор перемещения. При попытке переместить курсор меняется на Стрелку и окно не перемещается. Переместить окно возможно только в режиме курсора Стрелка за верхнюю светлую часть окна.</w:t>
            </w:r>
            <w:r>
              <w:br/>
            </w:r>
            <w:hyperlink r:id="rId522" w:tooltip="bandicam 2020-08-01 20-28-18-696.mp4 attached to RCQM-301" w:history="1">
              <w:r>
                <w:rPr>
                  <w:rStyle w:val="a3"/>
                </w:rPr>
                <w:t>bandicam 2020-08-01 20-28-18-696.mp4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25" name="Рисунок 225" descr="C:\images\icons\link_attachment_7.gif">
                      <a:hlinkClick xmlns:a="http://schemas.openxmlformats.org/drawingml/2006/main" r:id="rId522" tooltip="&quot;bandicam 2020-08-01 20-28-18-696.mp4 attached to RCQM-30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5" descr="C:\images\icons\link_attachment_7.gif">
                              <a:hlinkClick r:id="rId523" tooltip="&quot;bandicam 2020-08-01 20-28-18-696.mp4 attached to RCQM-30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</w:t>
            </w:r>
            <w:r>
              <w:t xml:space="preserve"> выборе пункта Переместить появляется Курсор перемещения. При попытке переместить окно, оно перемещается в нужное место.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2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Здесь сработает, если начнёте перетаскивать немного выше (по центру вверху где белая область) и это в принципе будет ок)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2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Да, но перетаскивается только после второго нажатия, когда курсор мыши уже в виде стрелки. А с Курсором перемещения</w:t>
            </w:r>
            <w:r>
              <w:t xml:space="preserve"> не работает. Тогда зачем он нужен? 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[RCQM-300] </w:t>
            </w:r>
            <w:hyperlink r:id="rId526" w:history="1">
              <w:r>
                <w:rPr>
                  <w:rStyle w:val="a3"/>
                  <w:rFonts w:eastAsia="Times New Roman"/>
                </w:rPr>
                <w:t>В окне-справке в верхнем меню программы и в Спецификации информация о предназначении программы отличается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2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2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7" name="Рисунок 22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20-19-46-637 (c6ef4066-6982-4890-b6ea-84a737e2184e).mp4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8" name="Рисунок 22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20-19-46-637.mp4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</w:t>
            </w:r>
            <w:r>
              <w:rPr>
                <w:rFonts w:eastAsia="Times New Roman"/>
                <w:b/>
                <w:bCs/>
              </w:rPr>
              <w:t xml:space="preserve">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Спецификацию и найти информацию о назначении программы ListBoxer</w:t>
            </w:r>
          </w:p>
          <w:p w:rsidR="00000000" w:rsidRDefault="009658F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ListBoxer</w:t>
            </w:r>
          </w:p>
          <w:p w:rsidR="00000000" w:rsidRDefault="009658F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верхнем меню кликнуть на вкладку Help</w:t>
            </w:r>
          </w:p>
          <w:p w:rsidR="00000000" w:rsidRDefault="009658FA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выпадающем меню выбрать About ListBoxer...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Назначения программы в Спецификации и в Справке программы отличаются.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Описание назначения программы в Спецификации и в Справке программы одинаковое.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2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[RCQM-299] </w:t>
            </w:r>
            <w:hyperlink r:id="rId530" w:history="1">
              <w:r>
                <w:rPr>
                  <w:rStyle w:val="a3"/>
                  <w:rFonts w:eastAsia="Times New Roman"/>
                </w:rPr>
                <w:t>В окне-справке в верхнем меню программы обозначена отличная от Спецификации версия программы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31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3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0" name="Рисунок 23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20-11-11-584.mp4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Спецификацию и найти информацию о версии программы ListBoxer</w:t>
            </w:r>
          </w:p>
          <w:p w:rsidR="00000000" w:rsidRDefault="009658F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ListBoxer</w:t>
            </w:r>
          </w:p>
          <w:p w:rsidR="00000000" w:rsidRDefault="009658F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верхнем меню кликнуть на вкладку Help</w:t>
            </w:r>
          </w:p>
          <w:p w:rsidR="00000000" w:rsidRDefault="009658FA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выпадающем меню выбрать About ListBoxer...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Версия программы в Спецификации и в Справке программы отличаются.</w:t>
            </w:r>
            <w:r>
              <w:br/>
            </w:r>
            <w:hyperlink r:id="rId533" w:tooltip="bandicam 2020-08-01 20-11-11-584.mp4 attached to RCQM-299" w:history="1">
              <w:r>
                <w:rPr>
                  <w:rStyle w:val="a3"/>
                </w:rPr>
                <w:t>bandicam 2020-08-01 20-11-11-584.mp4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31" name="Рисунок 231" descr="C:\images\icons\link_attachment_7.gif">
                      <a:hlinkClick xmlns:a="http://schemas.openxmlformats.org/drawingml/2006/main" r:id="rId533" tooltip="&quot;bandicam 2020-08-01 20-11-11-584.mp4 attached to RCQM-29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1" descr="C:\images\icons\link_attachment_7.gif">
                              <a:hlinkClick r:id="rId534" tooltip="&quot;bandicam 2020-08-01 20-11-11-584.mp4 attached to RCQM-29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Версия программы </w:t>
            </w:r>
            <w:r>
              <w:t>в Спецификации и в Справке программы одинаковые.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3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[RCQM-298] </w:t>
            </w:r>
            <w:hyperlink r:id="rId536" w:history="1">
              <w:r>
                <w:rPr>
                  <w:rStyle w:val="a3"/>
                  <w:rFonts w:eastAsia="Times New Roman"/>
                </w:rPr>
                <w:t>Во вкладке Help в верхнем меню при открытии Справки открывается страница с информацией об ошибке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3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3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3" name="Рисунок 23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020-08-01 20-01-05-736.mp4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вкладку Help в верхнем меню</w:t>
            </w:r>
          </w:p>
          <w:p w:rsidR="00000000" w:rsidRDefault="009658FA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выпадающем списке выбрать Contents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При нажатии на ссылку Contents открывается окно в браузере с информацией об ошибке.</w:t>
            </w:r>
            <w:r>
              <w:br/>
            </w:r>
            <w:hyperlink r:id="rId539" w:tooltip="bandicam 2020-08-01 20-01-05-736.mp4 attached to RCQM-298" w:history="1">
              <w:r>
                <w:rPr>
                  <w:rStyle w:val="a3"/>
                </w:rPr>
                <w:t>bandicam 2020-08-01 20-01</w:t>
              </w:r>
              <w:r>
                <w:rPr>
                  <w:rStyle w:val="a3"/>
                </w:rPr>
                <w:t>-05-736.mp4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34" name="Рисунок 234" descr="C:\images\icons\link_attachment_7.gif">
                      <a:hlinkClick xmlns:a="http://schemas.openxmlformats.org/drawingml/2006/main" r:id="rId539" tooltip="&quot;bandicam 2020-08-01 20-01-05-736.mp4 attached to RCQM-29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4" descr="C:\images\icons\link_attachment_7.gif">
                              <a:hlinkClick r:id="rId540" tooltip="&quot;bandicam 2020-08-01 20-01-05-736.mp4 attached to RCQM-29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ссылку Contents открывается информация о работе с программой.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4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09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[RCQM-297] </w:t>
            </w:r>
            <w:hyperlink r:id="rId542" w:history="1">
              <w:r>
                <w:rPr>
                  <w:rStyle w:val="a3"/>
                  <w:rFonts w:eastAsia="Times New Roman"/>
                </w:rPr>
                <w:t>В выпадающем меню Range лишняя пустая строка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02/авг/20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4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4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6" name="Рисунок 23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19-11-17-662.mp4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один или сразу оба режима ввода данных</w:t>
            </w:r>
          </w:p>
          <w:p w:rsidR="00000000" w:rsidRDefault="009658FA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поле с выпадающем меню Range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В выпадающем меню Range под списком диапазонов есть пустая строка.</w:t>
            </w:r>
            <w:r>
              <w:br/>
            </w:r>
            <w:hyperlink r:id="rId545" w:tooltip="bandicam 2020-08-01 19-11-17-662.mp4 attached to RCQM-297" w:history="1">
              <w:r>
                <w:rPr>
                  <w:rStyle w:val="a3"/>
                </w:rPr>
                <w:t>bandicam 2020-08-01 19-11-17-662.mp4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37" name="Рисунок 237" descr="C:\images\icons\link_attachment_7.gif">
                      <a:hlinkClick xmlns:a="http://schemas.openxmlformats.org/drawingml/2006/main" r:id="rId545" tooltip="&quot;bandicam 2020-08-01 19-11-17-662.mp4 attached to RCQM-29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" descr="C:\images\icons\link_attachment_7.gif">
                              <a:hlinkClick r:id="rId546" tooltip="&quot;bandicam 2020-08-01 19-11-17-662.mp4 attached to RCQM-29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Окно выпадающего </w:t>
            </w:r>
            <w:r>
              <w:t>меню Range заканчивается сразу под последним диапазоном.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4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Можно повысить до normal, f</w:t>
            </w:r>
            <w:r>
              <w:t>ucntional, тк с ней можно взаимодействовать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4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Вот я сомневалась, не могла определиться все-таки это fucntional или UI. Спасибо! 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[RCQM-296] </w:t>
            </w:r>
            <w:hyperlink r:id="rId549" w:history="1">
              <w:r>
                <w:rPr>
                  <w:rStyle w:val="a3"/>
                  <w:rFonts w:eastAsia="Times New Roman"/>
                </w:rPr>
                <w:t>Во вкладке Edit верхнего меню функции Cup, Copy и Paste всегда неактивны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01/авг/20  Обновлено: 0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2/авг/20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5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Блокер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5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" name="Рисунок 23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020-08-01 18-53-37-770.mp4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выбран хотябы один из режимов ввода данных.</w:t>
            </w:r>
          </w:p>
          <w:p w:rsidR="00000000" w:rsidRDefault="009658FA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несколько строк в список</w:t>
            </w:r>
          </w:p>
          <w:p w:rsidR="00000000" w:rsidRDefault="009658FA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одну строку</w:t>
            </w:r>
          </w:p>
          <w:p w:rsidR="00000000" w:rsidRDefault="009658FA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вкладку Edit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При клике на вкладку Edit открывается список действий, из которых Cup, Copy и Paste всегда неактивны.</w:t>
            </w:r>
            <w:r>
              <w:br/>
            </w:r>
            <w:hyperlink r:id="rId552" w:tooltip="bandicam 2020-08-01 18-53-37-770.mp4 attached to RCQM-296" w:history="1">
              <w:r>
                <w:rPr>
                  <w:rStyle w:val="a3"/>
                </w:rPr>
                <w:t>bandica</w:t>
              </w:r>
              <w:r>
                <w:rPr>
                  <w:rStyle w:val="a3"/>
                </w:rPr>
                <w:t>m 2020-08-01 18-53-37-770.mp4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40" name="Рисунок 240" descr="C:\images\icons\link_attachment_7.gif">
                      <a:hlinkClick xmlns:a="http://schemas.openxmlformats.org/drawingml/2006/main" r:id="rId552" tooltip="&quot;bandicam 2020-08-01 18-53-37-770.mp4 attached to RCQM-296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0" descr="C:\images\icons\link_attachment_7.gif">
                              <a:hlinkClick r:id="rId553" tooltip="&quot;bandicam 2020-08-01 18-53-37-770.mp4 attached to RCQM-296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клике на вкладку Edit открывается список действий. Cup, Copy и Paste - активны.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5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Здесь если не работают функции, тогда можно повысить серьёзность если проблема только в их отображении, тогда понизить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</w:t>
            </w:r>
            <w:r>
              <w:rPr>
                <w:rFonts w:eastAsia="Times New Roman"/>
              </w:rPr>
              <w:t>ментарий по</w:t>
            </w:r>
            <w:r>
              <w:rPr>
                <w:rFonts w:eastAsia="Times New Roman"/>
              </w:rPr>
              <w:t xml:space="preserve"> </w:t>
            </w:r>
            <w:hyperlink r:id="rId55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Повысила. Они совсем не работают.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[RCQM-295] </w:t>
            </w:r>
            <w:hyperlink r:id="rId556" w:history="1">
              <w:r>
                <w:rPr>
                  <w:rStyle w:val="a3"/>
                  <w:rFonts w:eastAsia="Times New Roman"/>
                </w:rPr>
                <w:t>В окне со списком значений нет возможности выборочного удаления о</w:t>
              </w:r>
              <w:r>
                <w:rPr>
                  <w:rStyle w:val="a3"/>
                  <w:rFonts w:eastAsia="Times New Roman"/>
                </w:rPr>
                <w:t>дного или нескольких значений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57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58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2" name="Рисунок 24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18-42-46-443.mp4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</w:t>
            </w:r>
            <w:r>
              <w:rPr>
                <w:rFonts w:eastAsia="Times New Roman"/>
                <w:b/>
                <w:bCs/>
                <w:color w:val="FFFFFF"/>
              </w:rPr>
              <w:t>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выделить хотябы один режим ввода данных.</w:t>
            </w:r>
          </w:p>
          <w:p w:rsidR="00000000" w:rsidRDefault="009658FA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Создать список из нескольких строк</w:t>
            </w:r>
          </w:p>
          <w:p w:rsidR="00000000" w:rsidRDefault="009658FA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одну из строк и попытаться удалить ее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попытке удалить строку, она не удаляется.</w:t>
            </w:r>
            <w:r>
              <w:br/>
            </w:r>
            <w:hyperlink r:id="rId559" w:tooltip="bandicam 2020-08-01 18-42-46-443.mp4 attached to RCQM-295" w:history="1">
              <w:r>
                <w:rPr>
                  <w:rStyle w:val="a3"/>
                </w:rPr>
                <w:t>bandicam 2020-08-01 18-42-46-443.mp4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43" name="Рисунок 243" descr="C:\images\icons\link_attachment_7.gif">
                      <a:hlinkClick xmlns:a="http://schemas.openxmlformats.org/drawingml/2006/main" r:id="rId559" tooltip="&quot;bandicam 2020-08-01 18-42-46-443.mp4 attached to RCQM-29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" descr="C:\images\icons\link_attachment_7.gif">
                              <a:hlinkClick r:id="rId560" tooltip="&quot;bandicam 2020-08-01 18-42-46-443.mp4 attached to RCQM-29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попытке удалить строку, она удаляется.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6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[RCQM-294] </w:t>
            </w:r>
            <w:hyperlink r:id="rId562" w:history="1">
              <w:r>
                <w:rPr>
                  <w:rStyle w:val="a3"/>
                  <w:rFonts w:eastAsia="Times New Roman"/>
                </w:rPr>
                <w:t>В окне со списком значений при втором открытии сохраненного файла добавляется одна пустая строка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63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6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5" name="Рисунок 24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18-25-48-490.mp4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создать и сохранить любой список; выделить хотябы один режим ввода данных.</w:t>
            </w:r>
          </w:p>
          <w:p w:rsidR="00000000" w:rsidRDefault="009658FA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сохраненный файл со списком (File --&gt; Open)</w:t>
            </w:r>
          </w:p>
          <w:p w:rsidR="00000000" w:rsidRDefault="009658FA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Повторить шаг 1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втором открытии файла со списком, вместо списка значений добавляется одна пустая стро</w:t>
            </w:r>
            <w:r>
              <w:t>ка.</w:t>
            </w:r>
            <w:r>
              <w:br/>
            </w:r>
            <w:hyperlink r:id="rId565" w:tooltip="bandicam 2020-08-01 18-25-48-490.mp4 attached to RCQM-294" w:history="1">
              <w:r>
                <w:rPr>
                  <w:rStyle w:val="a3"/>
                </w:rPr>
                <w:t>bandicam 2020-08-01 18-25-48-490.mp4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46" name="Рисунок 246" descr="C:\images\icons\link_attachment_7.gif">
                      <a:hlinkClick xmlns:a="http://schemas.openxmlformats.org/drawingml/2006/main" r:id="rId565" tooltip="&quot;bandicam 2020-08-01 18-25-48-490.mp4 attached to RCQM-29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" descr="C:\images\icons\link_attachment_7.gif">
                              <a:hlinkClick r:id="rId566" tooltip="&quot;bandicam 2020-08-01 18-25-48-490.mp4 attached to RCQM-29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втором открытии файла со списком, добавляется список значений.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67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[RCQM-293] </w:t>
            </w:r>
            <w:hyperlink r:id="rId568" w:history="1">
              <w:r>
                <w:rPr>
                  <w:rStyle w:val="a3"/>
                  <w:rFonts w:eastAsia="Times New Roman"/>
                </w:rPr>
                <w:t>В названии счетчика Records in list слово "list" написано с маленькой буквы - не так как в остальных надписях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69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7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8" name="Рисунок 248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List.jpg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программу ListBoxer и рассмотреть все надписи со словом List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Add to </w:t>
            </w:r>
            <w:ins w:id="1" w:author="Unknown">
              <w:r>
                <w:t>List</w:t>
              </w:r>
            </w:ins>
            <w:r>
              <w:t xml:space="preserve">, Clear </w:t>
            </w:r>
            <w:ins w:id="2" w:author="Unknown">
              <w:r>
                <w:t>List</w:t>
              </w:r>
            </w:ins>
            <w:r>
              <w:t xml:space="preserve"> и Records in </w:t>
            </w:r>
            <w:ins w:id="3" w:author="Unknown">
              <w:r>
                <w:t>list</w:t>
              </w:r>
            </w:ins>
            <w:r>
              <w:t>.</w:t>
            </w:r>
            <w:r>
              <w:br/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249" name="Рисунок 249" descr="https://betester3.atlassian.net/secure/thumbnail/11973/List.jpg">
                    <a:hlinkClick xmlns:a="http://schemas.openxmlformats.org/drawingml/2006/main" r:id="rId571" tooltip="&quot;List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betester3.atlassian.net/secure/thumbnail/11973/List.jpg">
                            <a:hlinkClick r:id="rId572" tooltip="&quot;List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Add to </w:t>
            </w:r>
            <w:ins w:id="4" w:author="Unknown">
              <w:r>
                <w:t>List</w:t>
              </w:r>
            </w:ins>
            <w:r>
              <w:t xml:space="preserve">, Clear </w:t>
            </w:r>
            <w:ins w:id="5" w:author="Unknown">
              <w:r>
                <w:t>List</w:t>
              </w:r>
            </w:ins>
            <w:r>
              <w:t xml:space="preserve"> и Records in </w:t>
            </w:r>
            <w:ins w:id="6" w:author="Unknown">
              <w:r>
                <w:t>List</w:t>
              </w:r>
            </w:ins>
            <w:r>
              <w:t>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7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[RCQM-292] </w:t>
            </w:r>
            <w:hyperlink r:id="rId575" w:history="1">
              <w:r>
                <w:rPr>
                  <w:rStyle w:val="a3"/>
                  <w:rFonts w:eastAsia="Times New Roman"/>
                </w:rPr>
                <w:t>Если ни один режим ввода данных не выбран, при загрузке файла появляется сообщение об ошибке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7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7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1" name="Рисунок 25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17-49-58-490.mp4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</w:t>
            </w:r>
            <w:r>
              <w:rPr>
                <w:rFonts w:eastAsia="Times New Roman"/>
              </w:rPr>
              <w:t xml:space="preserve">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создать и сохранить список.</w:t>
            </w:r>
          </w:p>
          <w:p w:rsidR="00000000" w:rsidRDefault="009658FA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выбирая ни один из возможных вариантов ввода данных, открыть сохраненный файл (File --&gt; Open)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При открытии сохраненного файла появилось сообщение об ошибке.</w:t>
            </w:r>
            <w:r>
              <w:br/>
            </w:r>
            <w:hyperlink r:id="rId578" w:tooltip="bandicam 2020-08-01 17-49-58-490.mp4 attached to RCQM-292" w:history="1">
              <w:r>
                <w:rPr>
                  <w:rStyle w:val="a3"/>
                </w:rPr>
                <w:t>bandicam 2020-08-01 17-49-58-490.mp4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52" name="Рисунок 252" descr="C:\images\icons\link_attachment_7.gif">
                      <a:hlinkClick xmlns:a="http://schemas.openxmlformats.org/drawingml/2006/main" r:id="rId578" tooltip="&quot;bandicam 2020-08-01 17-49-58-490.mp4 attached to RCQM-29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2" descr="C:\images\icons\link_attachment_7.gif">
                              <a:hlinkClick r:id="rId579" tooltip="&quot;bandicam 2020-08-01 17-49-58-490.mp4 attached to RCQM-29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открытии сохраненного файла автоматически будет выбран алфавитный, </w:t>
            </w:r>
            <w:r>
              <w:t>цифровой или оба режима сразу.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8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[RCQM-291] </w:t>
            </w:r>
            <w:hyperlink r:id="rId581" w:history="1">
              <w:r>
                <w:rPr>
                  <w:rStyle w:val="a3"/>
                  <w:rFonts w:eastAsia="Times New Roman"/>
                </w:rPr>
                <w:t>Выделяются оба режима ввода данных при открытии файла с сохраненным списком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8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8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4" name="Рисунок 25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020-08-01 17-41-05-931.mp4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сохранить алфавитный список.</w:t>
            </w:r>
          </w:p>
          <w:p w:rsidR="00000000" w:rsidRDefault="009658FA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чекбокс Алфавитного режима ввода данных (Alphabetic)</w:t>
            </w:r>
          </w:p>
          <w:p w:rsidR="00000000" w:rsidRDefault="009658FA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сохраненный список (File -&gt; Open)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При открытии сохраненного списка, автоматически выделяются оба чекбокса.</w:t>
            </w:r>
            <w:r>
              <w:br/>
            </w:r>
            <w:hyperlink r:id="rId584" w:tooltip="bandicam 2020-08-01 17-41-05-931.mp4 attached to RCQM-291" w:history="1">
              <w:r>
                <w:rPr>
                  <w:rStyle w:val="a3"/>
                </w:rPr>
                <w:t>bandicam 2020-08-01 17-41-05-931.mp4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55" name="Рисунок 255" descr="C:\images\icons\link_attachment_7.gif">
                      <a:hlinkClick xmlns:a="http://schemas.openxmlformats.org/drawingml/2006/main" r:id="rId584" tooltip="&quot;bandicam 2020-08-01 17-41-05-931.mp4 attached to RCQM-291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5" descr="C:\images\icons\link_attachment_7.gif">
                              <a:hlinkClick r:id="rId585" tooltip="&quot;bandicam 2020-08-01 17-41-05-931.mp4 attached to RCQM-291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открытии алфавитного списка, остается выделенным один чекбокс - Alphabetic.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86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[RCQM-290] </w:t>
            </w:r>
            <w:hyperlink r:id="rId587" w:history="1">
              <w:r>
                <w:rPr>
                  <w:rStyle w:val="a3"/>
                  <w:rFonts w:eastAsia="Times New Roman"/>
                </w:rPr>
                <w:t>При открытии файла теряется одна строка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8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8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" name="Рисунок 25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17-13-42-114.mp4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</w:t>
            </w:r>
            <w:r>
              <w:rPr>
                <w:rFonts w:eastAsia="Times New Roman"/>
              </w:rPr>
              <w:t xml:space="preserve">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выбран хотябы один из режимов ввода данных</w:t>
            </w:r>
          </w:p>
          <w:p w:rsidR="00000000" w:rsidRDefault="009658FA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в список 10 строк</w:t>
            </w:r>
          </w:p>
          <w:p w:rsidR="00000000" w:rsidRDefault="009658FA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Сохранить список (File -&gt; Save as...)</w:t>
            </w:r>
          </w:p>
          <w:p w:rsidR="00000000" w:rsidRDefault="009658FA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Clear List для очистки списка</w:t>
            </w:r>
          </w:p>
          <w:p w:rsidR="00000000" w:rsidRDefault="009658FA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сохраненный список (File -&gt; Open)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открытии сохраненного списка с 10 значениями загружается 9 значений.</w:t>
            </w:r>
            <w:r>
              <w:br/>
            </w:r>
            <w:hyperlink r:id="rId590" w:tooltip="bandicam 2020-08-01 17-13-42-114.mp4 attached to RCQM-290" w:history="1">
              <w:r>
                <w:rPr>
                  <w:rStyle w:val="a3"/>
                </w:rPr>
                <w:t>bandicam 2020-08-01 17-13</w:t>
              </w:r>
              <w:r>
                <w:rPr>
                  <w:rStyle w:val="a3"/>
                </w:rPr>
                <w:t>-42-114.mp4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58" name="Рисунок 258" descr="C:\images\icons\link_attachment_7.gif">
                      <a:hlinkClick xmlns:a="http://schemas.openxmlformats.org/drawingml/2006/main" r:id="rId590" tooltip="&quot;bandicam 2020-08-01 17-13-42-114.mp4 attached to RCQM-290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8" descr="C:\images\icons\link_attachment_7.gif">
                              <a:hlinkClick r:id="rId591" tooltip="&quot;bandicam 2020-08-01 17-13-42-114.mp4 attached to RCQM-290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открытии сохраненного списка с 10 значениями загружается 10 значени</w:t>
            </w:r>
            <w:r>
              <w:t>й.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9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[RCQM-289] </w:t>
            </w:r>
            <w:hyperlink r:id="rId593" w:history="1">
              <w:r>
                <w:rPr>
                  <w:rStyle w:val="a3"/>
                  <w:rFonts w:eastAsia="Times New Roman"/>
                </w:rPr>
                <w:t>Кнопка Clear List неактивна, если в списке только одно значение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9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59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" name="Рисунок 26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16-04-42-214.mp4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включен хотябы один из режимов ввода</w:t>
            </w:r>
          </w:p>
          <w:p w:rsidR="00000000" w:rsidRDefault="009658FA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для ввода данных ввести любое значение</w:t>
            </w:r>
          </w:p>
          <w:p w:rsidR="00000000" w:rsidRDefault="009658FA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Add to List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Одно значение добавлено в список. Кнопка Clear List неактивна - нет возможности удалить список.</w:t>
            </w:r>
            <w:r>
              <w:br/>
            </w:r>
            <w:hyperlink r:id="rId596" w:tooltip="bandicam 2020-08-01 16-04-42-214.mp4 attached to RCQM-289" w:history="1">
              <w:r>
                <w:rPr>
                  <w:rStyle w:val="a3"/>
                </w:rPr>
                <w:t>bandicam 2020-08-01 16-04-42-214.mp4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61" name="Рисунок 261" descr="C:\images\icons\link_attachment_7.gif">
                      <a:hlinkClick xmlns:a="http://schemas.openxmlformats.org/drawingml/2006/main" r:id="rId596" tooltip="&quot;bandicam 2020-08-01 16-04-42-214.mp4 attached to RCQM-289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1" descr="C:\images\icons\link_attachment_7.gif">
                              <a:hlinkClick r:id="rId597" tooltip="&quot;bandicam 2020-08-01 16-04-42-214.mp4 attached to RCQM-289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Одно значение добавлено в список. Кнопка Clear List стала активной - есть возможность удалить список даже с одним значением.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</w:t>
            </w:r>
            <w:r>
              <w:rPr>
                <w:rFonts w:eastAsia="Times New Roman"/>
                <w:b/>
                <w:bCs/>
                <w:color w:val="FFFFFF"/>
              </w:rPr>
              <w:t>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59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[RCQM-288] </w:t>
            </w:r>
            <w:hyperlink r:id="rId599" w:history="1">
              <w:r>
                <w:rPr>
                  <w:rStyle w:val="a3"/>
                  <w:rFonts w:eastAsia="Times New Roman"/>
                </w:rPr>
                <w:t>Отмена нескольких последних действий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0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Улучшение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Минор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0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3" name="Рисунок 26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16-01-31-870.mp4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Usabi</w:t>
            </w:r>
            <w:r>
              <w:rPr>
                <w:rFonts w:eastAsia="Times New Roman"/>
              </w:rPr>
              <w:t xml:space="preserve">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В программе предусмотрена отмена одного последнего действия (Edit --&gt; Undo). Удобно если будет возможность отменять несколько последних действий.</w:t>
            </w:r>
            <w:r>
              <w:br/>
            </w:r>
            <w:hyperlink r:id="rId602" w:tooltip="bandicam 2020-08-01 16-01-31-870.mp4 attached to RCQM-288" w:history="1">
              <w:r>
                <w:rPr>
                  <w:rStyle w:val="a3"/>
                </w:rPr>
                <w:t>bandicam 2020-08-01 16-01-31-870.mp4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64" name="Рисунок 264" descr="C:\images\icons\link_attachment_7.gif">
                      <a:hlinkClick xmlns:a="http://schemas.openxmlformats.org/drawingml/2006/main" r:id="rId602" tooltip="&quot;bandicam 2020-08-01 16-01-31-870.mp4 attached to RCQM-288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4" descr="C:\images\icons\link_attachment_7.gif">
                              <a:hlinkClick r:id="rId603" tooltip="&quot;bandicam 2020-08-01 16-01-31-870.mp4 attached to RCQM-288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0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 улучшением согласен)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0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[RCQM-287] </w:t>
            </w:r>
            <w:hyperlink r:id="rId605" w:history="1">
              <w:r>
                <w:rPr>
                  <w:rStyle w:val="a3"/>
                  <w:rFonts w:eastAsia="Times New Roman"/>
                </w:rPr>
                <w:t>Счетчик прибавляет значения при нажатии кнопки Add to List с пустым полем для ввода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0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0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" name="Рисунок 26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15-30-11-805.mp4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на каждом шаге наблюдать за счетчиком.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чекбокс Numeric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вводя значение, нажать на кнопку Add to List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Снять выделение с чекбокса Numeric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чекбокс Alphabetic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Повторить пункт 2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снимая выделения с чекбокса Alphabetic, выделить чекбокс Numeric</w:t>
            </w:r>
          </w:p>
          <w:p w:rsidR="00000000" w:rsidRDefault="009658FA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Повторить пункт 2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добавлении в список пустых</w:t>
            </w:r>
            <w:r>
              <w:t xml:space="preserve"> значений в цифровом режиме активен счетчик Total Records. При добавлении в список пустых значений в алфавитном и смешанном режимах активны оба счетчика программы.</w:t>
            </w:r>
            <w:r>
              <w:br/>
            </w:r>
            <w:hyperlink r:id="rId608" w:tooltip="bandicam 2020-08-01 15-30-11-805.mp4 attached to RCQM-287" w:history="1">
              <w:r>
                <w:rPr>
                  <w:rStyle w:val="a3"/>
                </w:rPr>
                <w:t>bandicam 2020-08-01 15-30-11-805.mp4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67" name="Рисунок 267" descr="C:\images\icons\link_attachment_7.gif">
                      <a:hlinkClick xmlns:a="http://schemas.openxmlformats.org/drawingml/2006/main" r:id="rId608" tooltip="&quot;bandicam 2020-08-01 15-30-11-805.mp4 attached to RCQM-287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7" descr="C:\images\icons\link_attachment_7.gif">
                              <a:hlinkClick r:id="rId609" tooltip="&quot;bandicam 2020-08-01 15-30-11-805.mp4 attached to RCQM-287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Пус</w:t>
            </w:r>
            <w:r>
              <w:t>тые значения не добавляются в список в любом режиме и счетчики неактивны.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1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[RCQM-286] </w:t>
            </w:r>
            <w:hyperlink r:id="rId611" w:history="1">
              <w:r>
                <w:rPr>
                  <w:rStyle w:val="a3"/>
                  <w:rFonts w:eastAsia="Times New Roman"/>
                </w:rPr>
                <w:t>В список добавляются значения, состоящие из 5 цифр, если это значение начинается с 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12" w:history="1">
              <w:r>
                <w:rPr>
                  <w:rStyle w:val="a3"/>
                  <w:rFonts w:eastAsia="Times New Roman"/>
                </w:rPr>
                <w:t>Добрынина Е</w:t>
              </w:r>
              <w:r>
                <w:rPr>
                  <w:rStyle w:val="a3"/>
                  <w:rFonts w:eastAsia="Times New Roman"/>
                </w:rPr>
                <w:t>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1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9" name="Рисунок 26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15-15-50-291.mp4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Предусловие: чекбокс в строке Numeric</w:t>
            </w:r>
          </w:p>
          <w:p w:rsidR="00000000" w:rsidRDefault="009658FA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для ввода данных ввести любое числовое значение из 5 цифр, начиная его с 0</w:t>
            </w:r>
          </w:p>
          <w:p w:rsidR="00000000" w:rsidRDefault="009658FA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Add to List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список добавляются значения, состоящие из 5 цифр при максимальном значении, состоящем из 4 цифр.</w:t>
            </w:r>
            <w:r>
              <w:br/>
            </w:r>
            <w:hyperlink r:id="rId614" w:tooltip="bandicam 2020-08-01 15-15-50-291.mp4 attached to RCQM-286" w:history="1">
              <w:r>
                <w:rPr>
                  <w:rStyle w:val="a3"/>
                </w:rPr>
                <w:t>bandicam 2020-08-01 15-15-50-291.mp4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70" name="Рисунок 270" descr="C:\images\icons\link_attachment_7.gif">
                      <a:hlinkClick xmlns:a="http://schemas.openxmlformats.org/drawingml/2006/main" r:id="rId614" tooltip="&quot;bandicam 2020-08-01 15-15-50-291.mp4 attached to RCQM-286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0" descr="C:\images\icons\link_attachment_7.gif">
                              <a:hlinkClick r:id="rId615" tooltip="&quot;bandicam 2020-08-01 15-15-50-291.mp4 attached to RCQM-286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добавлении подобного значения в список - исчезает 0, стоящий перед другими цифрами, либо появляется сообщение о недопусти</w:t>
            </w:r>
            <w:r>
              <w:t>мом значении и это значение не добавляется в список.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16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[RCQM-285] </w:t>
            </w:r>
            <w:hyperlink r:id="rId617" w:history="1">
              <w:r>
                <w:rPr>
                  <w:rStyle w:val="a3"/>
                  <w:rFonts w:eastAsia="Times New Roman"/>
                </w:rPr>
                <w:t>В список добавляется значение 10000 при максимальном значении 9999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1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1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2" name="Рисунок 27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15-07-57-224.mp4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Functiona</w:t>
            </w:r>
            <w:r>
              <w:rPr>
                <w:rFonts w:eastAsia="Times New Roman"/>
              </w:rPr>
              <w:t xml:space="preserve">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для ввода данных ввести значение 10000</w:t>
            </w:r>
          </w:p>
          <w:p w:rsidR="00000000" w:rsidRDefault="009658FA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Add to List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максимальном числовом значении 9999, в список добавляется значение 10000.</w:t>
            </w:r>
            <w:r>
              <w:br/>
            </w:r>
            <w:hyperlink r:id="rId620" w:tooltip="bandicam 2020-08-01 15-07-57-224.mp4 attached to RCQM-285" w:history="1">
              <w:r>
                <w:rPr>
                  <w:rStyle w:val="a3"/>
                </w:rPr>
                <w:t>bandicam 2020-08-01 15-07-57-224.mp4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73" name="Рисунок 273" descr="C:\images\icons\link_attachment_7.gif">
                      <a:hlinkClick xmlns:a="http://schemas.openxmlformats.org/drawingml/2006/main" r:id="rId620" tooltip="&quot;bandicam 2020-08-01 15-07-57-224.mp4 attached to RCQM-285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3" descr="C:\images\icons\link_attachment_7.gif">
                              <a:hlinkClick r:id="rId621" tooltip="&quot;bandicam 2020-08-01 15-07-57-224.mp4 attached to RCQM-285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попытке добавления в список числового значения 10000 появится сообщение об ошибке и значение не будет добавлено в список.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2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[RCQM-284] </w:t>
            </w:r>
            <w:hyperlink r:id="rId623" w:history="1">
              <w:r>
                <w:rPr>
                  <w:rStyle w:val="a3"/>
                  <w:rFonts w:eastAsia="Times New Roman"/>
                </w:rPr>
                <w:t>Счетчик записей на 16 шаге пропускает одну строку, а далее продолжает считать в обычном порядке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01/авг/20  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2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2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5" name="Рисунок 27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2020-08-01 14-45-59-714.mp4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в список более 15 записей, наблюдая за счетчиком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добавлении 16-го значения счетчики Total Records и Records in list не считают его, при добавлении 17-го и последующих значений продолжается подсчет в обычном порядке.</w:t>
            </w:r>
            <w:r>
              <w:br/>
            </w:r>
            <w:hyperlink r:id="rId626" w:tooltip="bandicam 2020-08-01 14-45-59-714.mp4 attached to RCQM-284" w:history="1">
              <w:r>
                <w:rPr>
                  <w:rStyle w:val="a3"/>
                </w:rPr>
                <w:t>bandicam 2020-08-01 14-45-59-714.mp4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76" name="Рисунок 276" descr="C:\images\icons\link_attachment_7.gif">
                      <a:hlinkClick xmlns:a="http://schemas.openxmlformats.org/drawingml/2006/main" r:id="rId626" tooltip="&quot;bandicam 2020-08-01 14-45-59-714.mp4 attached to RCQM-28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6" descr="C:\images\icons\link_attachment_7.gif">
                              <a:hlinkClick r:id="rId627" tooltip="&quot;bandicam 2020-08-01 14-45-59-714.mp4 attached to RCQM-28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добавлении любого количества значений будут посчитаны все без исключения.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2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01/авг/20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[RCQM-283] </w:t>
            </w:r>
            <w:hyperlink r:id="rId629" w:history="1">
              <w:r>
                <w:rPr>
                  <w:rStyle w:val="a3"/>
                  <w:rFonts w:eastAsia="Times New Roman"/>
                </w:rPr>
                <w:t>При нажатии в правом верхнем углу на знак вопроса у курсора появляется знак вопроса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30/июл/20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Обновлено: 01/авг/20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3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3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" name="Рисунок 27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20-33-26-060.mp4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</w:t>
            </w:r>
            <w:r>
              <w:rPr>
                <w:rFonts w:eastAsia="Times New Roman"/>
                <w:b/>
                <w:bCs/>
                <w:color w:val="FFFFFF"/>
              </w:rPr>
              <w:t>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Запустить программу ListBox</w:t>
            </w:r>
          </w:p>
          <w:p w:rsidR="00000000" w:rsidRDefault="009658FA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знак вопроса в правом верхнем углу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клике на "?" в правом верхнем углу, рядом с курсором появляется "?"</w:t>
            </w:r>
            <w:r>
              <w:t xml:space="preserve"> </w:t>
            </w:r>
            <w:hyperlink r:id="rId632" w:tooltip="bandicam 2020-07-30 20-33-26-060.mp4 attached to RCQM-283" w:history="1">
              <w:r>
                <w:rPr>
                  <w:rStyle w:val="a3"/>
                </w:rPr>
                <w:t>bandicam 2020-07-30 20-33-26-060.mp4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79" name="Рисунок 279" descr="C:\images\icons\link_attachment_7.gif">
                      <a:hlinkClick xmlns:a="http://schemas.openxmlformats.org/drawingml/2006/main" r:id="rId632" tooltip="&quot;bandicam 2020-07-30 20-33-26-060.mp4 attached to RCQM-28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" descr="C:\images\icons\link_attachment_7.gif">
                              <a:hlinkClick r:id="rId633" tooltip="&quot;bandicam 2020-07-30 20-33-26-060.mp4 attached to RCQM-28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клике на "?" в правом верхнем углу, появляется Справка - информация о программе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34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Можно повысить до critical</w:t>
            </w:r>
          </w:p>
          <w:p w:rsidR="00000000" w:rsidRDefault="009658FA">
            <w:pPr>
              <w:pStyle w:val="a5"/>
            </w:pPr>
            <w:r>
              <w:t>Баг оформлен хорошо)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[RCQM-282] </w:t>
            </w:r>
            <w:hyperlink r:id="rId635" w:history="1">
              <w:r>
                <w:rPr>
                  <w:rStyle w:val="a3"/>
                  <w:rFonts w:eastAsia="Times New Roman"/>
                </w:rPr>
                <w:t>На странице Статьи базы знаний не работает ссылка Статьи базы знаний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3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3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1" name="Рисунок 28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19-05-27-784.mp4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EspoCRM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программе EspoCRM войти в свой аккаунт</w:t>
            </w:r>
          </w:p>
          <w:p w:rsidR="00000000" w:rsidRDefault="009658FA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левом боковом меню нажать "..."</w:t>
            </w:r>
          </w:p>
          <w:p w:rsidR="00000000" w:rsidRDefault="009658FA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списке выбрать строку Статьи базы знаний</w:t>
            </w:r>
          </w:p>
          <w:p w:rsidR="00000000" w:rsidRDefault="009658FA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ссылку Статьи базы знаний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на ссылку Статьи базы знаний ничего не происходит</w:t>
            </w:r>
            <w:r>
              <w:t xml:space="preserve"> </w:t>
            </w:r>
            <w:hyperlink r:id="rId638" w:tooltip="bandicam 2020-07-30 19-05-27-784.mp4 attached to RCQM-282" w:history="1">
              <w:r>
                <w:rPr>
                  <w:rStyle w:val="a3"/>
                </w:rPr>
                <w:t>bandicam 2020-07-30 19-05-27-784.mp4</w:t>
              </w:r>
              <w:r>
                <w:rPr>
                  <w:noProof/>
                  <w:color w:val="0000FF"/>
                  <w:vertAlign w:val="superscript"/>
                </w:rPr>
                <w:drawing>
                  <wp:inline distT="0" distB="0" distL="0" distR="0">
                    <wp:extent cx="66675" cy="66675"/>
                    <wp:effectExtent l="0" t="0" r="9525" b="9525"/>
                    <wp:docPr id="282" name="Рисунок 282" descr="C:\images\icons\link_attachment_7.gif">
                      <a:hlinkClick xmlns:a="http://schemas.openxmlformats.org/drawingml/2006/main" r:id="rId638" tooltip="&quot;bandicam 2020-07-30 19-05-27-784.mp4 attached to RCQM-282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2" descr="C:\images\icons\link_attachment_7.gif">
                              <a:hlinkClick r:id="rId639" tooltip="&quot;bandicam 2020-07-30 19-05-27-784.mp4 attached to RCQM-282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ссылку Статьи базы знаний открывается список статей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40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5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[RCQM-281] </w:t>
            </w:r>
            <w:hyperlink r:id="rId641" w:history="1">
              <w:r>
                <w:rPr>
                  <w:rStyle w:val="a3"/>
                  <w:rFonts w:eastAsia="Times New Roman"/>
                </w:rPr>
                <w:t>На странице Our Partners нет информации о партнерах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42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4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4" name="Рисунок 284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16-28-41-174 (24ae7f7e-2d32-4084-9b53-1e591e1eb1c0).mp4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5" name="Рисунок 28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16-28-41-174.mp4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Usability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PhpTravels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 xml:space="preserve">1. Открыть сайт </w:t>
            </w:r>
            <w:hyperlink r:id="rId644" w:history="1">
              <w:r>
                <w:rPr>
                  <w:rStyle w:val="a3"/>
                </w:rPr>
                <w:t>https://www.phptravels.net/home</w:t>
              </w:r>
            </w:hyperlink>
            <w:r>
              <w:br/>
              <w:t>2. Прокрутить страницу до конца</w:t>
            </w:r>
            <w:r>
              <w:br/>
            </w:r>
            <w:r>
              <w:t>3. Перейти по ссылке Our Partners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переходе по ссылке Our Partners открывается страница, где должен быть список партнеров, но вместо этого видим только надпись "Вот список наших партнеров. Если вы заинтересованы в партнерстве с нами, пожалуйс</w:t>
            </w:r>
            <w:r>
              <w:t>та, напишите нам спасибо"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При переходе по ссылке Our Partners откроется страница, где перечислены все партнеры. А если партнеров пока нет, логично, если будет об этом сообщение. Например, "В будущем здесь будет список наших партнеров. </w:t>
            </w:r>
            <w:r>
              <w:t>Если вы заинтересованы в партнерстве с нами, пожалуйста, напишите нам. Спасибо!"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4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Мож</w:t>
            </w:r>
            <w:r>
              <w:t>но отнести к багу, тк если заявлен такой раздел, он точно не должен быть пустым) повысим до normal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4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Ок. Спасибо за корректировку!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6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[RCQM-280] </w:t>
            </w:r>
            <w:hyperlink r:id="rId647" w:history="1">
              <w:r>
                <w:rPr>
                  <w:rStyle w:val="a3"/>
                  <w:rFonts w:eastAsia="Times New Roman"/>
                </w:rPr>
                <w:t>На странице PRIVACY POLICY в дополнительной информации при переходе по ссылке открывается страница с ошибкой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4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4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" name="Рисунок 287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 (5230458e-a6dc-42a4-bc70-e1bd7927ac21).jpg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" name="Рисунок 288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9" name="Рисунок 28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2020-07-30 16-04-36-770 (096794b6-f0f6-48f4-b0a5-</w:t>
            </w:r>
            <w:r>
              <w:rPr>
                <w:rFonts w:eastAsia="Times New Roman"/>
              </w:rPr>
              <w:t xml:space="preserve">7a2f793e176f).mp4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" name="Рисунок 29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16-04-36-770.mp4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 xml:space="preserve">1. Открыть главную страницу сайта </w:t>
            </w:r>
            <w:hyperlink r:id="rId650" w:history="1">
              <w:r>
                <w:rPr>
                  <w:rStyle w:val="a3"/>
                </w:rPr>
                <w:t>http://www.rushplace.com/</w:t>
              </w:r>
            </w:hyperlink>
            <w:r>
              <w:br/>
            </w:r>
            <w:r>
              <w:t>2. В верхнем меню выбрать вкладку PRIVACY POLICY</w:t>
            </w:r>
            <w:r>
              <w:br/>
              <w:t>3. Прокрутить страницу вниз до конца</w:t>
            </w:r>
            <w:r>
              <w:br/>
              <w:t>4. В Resources &amp; Further Information кликнуть по ссылке Privacy and Electronic Communications Regulations 2003 – The Guide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переходе по ссылке Privacy and E</w:t>
            </w:r>
            <w:r>
              <w:t>lectronic Communications Regulations 2003 – The Guide открывается страница с ошибкой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487275" cy="6705600"/>
                  <wp:effectExtent l="0" t="0" r="9525" b="0"/>
                  <wp:docPr id="291" name="Рисунок 291" descr="C:\secure\attachment\11944\11944_3+(5230458e-a6dc-42a4-bc70-e1bd7927ac2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:\secure\attachment\11944\11944_3+(5230458e-a6dc-42a4-bc70-e1bd7927ac2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7275" cy="67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При переходе по ссылке Privacy and Electronic Communications Regulations 2003 – The Guide </w:t>
            </w:r>
            <w:r>
              <w:t>откроется страница с Руководством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52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7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[RCQM-279] </w:t>
            </w:r>
            <w:hyperlink r:id="rId653" w:history="1">
              <w:r>
                <w:rPr>
                  <w:rStyle w:val="a3"/>
                  <w:rFonts w:eastAsia="Times New Roman"/>
                </w:rPr>
                <w:t>На странице с информацией о возврате товара при переходе по ссылке открывается страница с сообщением об ошибке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5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5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" name="Рисунок 293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 (1993851</w:t>
            </w:r>
            <w:r>
              <w:rPr>
                <w:rFonts w:eastAsia="Times New Roman"/>
              </w:rPr>
              <w:t xml:space="preserve">5-8c99-4ef8-91b3-7f3d1a280087).jpg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" name="Рисунок 294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" name="Рисунок 29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2020-07-30 15-46-29-173 (e6513661-997e-4dc9-ac13-</w:t>
            </w:r>
            <w:r>
              <w:rPr>
                <w:rFonts w:eastAsia="Times New Roman"/>
              </w:rPr>
              <w:t xml:space="preserve">a7f168b97374).mp4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6" name="Рисунок 29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15-46-29-173.mp4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 xml:space="preserve">1. Открыть главную страницу сайта </w:t>
            </w:r>
            <w:hyperlink r:id="rId656" w:history="1">
              <w:r>
                <w:rPr>
                  <w:rStyle w:val="a3"/>
                </w:rPr>
                <w:t>http://www.rushplace.com/</w:t>
              </w:r>
            </w:hyperlink>
            <w:r>
              <w:br/>
            </w:r>
            <w:r>
              <w:t>2. В верхнем меню выбрать вкладку RETURNS &amp; REFUND POLICY</w:t>
            </w:r>
            <w:r>
              <w:br/>
              <w:t>3. В тексте с подзаголовком Return &amp; Refund Policy нажать на ссылку we’re here to help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на ссылку we’re here to help открывается страница с сообщением об ошибке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544425" cy="4991100"/>
                  <wp:effectExtent l="0" t="0" r="9525" b="0"/>
                  <wp:docPr id="297" name="Рисунок 297" descr="C:\secure\attachment\11937\11937_2+(19938515-8c99-4ef8-91b3-7f3d1a28008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C:\secure\attachment\11937\11937_2+(19938515-8c99-4ef8-91b3-7f3d1a28008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4425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ссылку we’re here to help открывается страница с необходимой информацией, которая будет полезной, если не совсем удовлетворила покупка товара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5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Баг оформлен хорошо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8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[RCQM-278] </w:t>
            </w:r>
            <w:hyperlink r:id="rId659" w:history="1">
              <w:r>
                <w:rPr>
                  <w:rStyle w:val="a3"/>
                  <w:rFonts w:eastAsia="Times New Roman"/>
                </w:rPr>
                <w:t>В левой боковой панели в строке поиска по сайту не работает кнопка Search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60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61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" name="Рисунок 29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020-07-30 15-41-41-704 (7bed9e7a-34dd-466f-ba18-9b9ec47b86fb).mp4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0" name="Рисунок 300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15-41-41-704.mp4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</w:t>
            </w:r>
            <w:r>
              <w:rPr>
                <w:rFonts w:eastAsia="Times New Roman"/>
              </w:rPr>
              <w:t xml:space="preserve">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RushPlace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 xml:space="preserve">1. Открыть главную страницу сайта </w:t>
            </w:r>
            <w:hyperlink r:id="rId662" w:history="1">
              <w:r>
                <w:rPr>
                  <w:rStyle w:val="a3"/>
                </w:rPr>
                <w:t>http://www.rushplace.com/</w:t>
              </w:r>
            </w:hyperlink>
            <w:r>
              <w:br/>
              <w:t>2. Прокрутить страницу вниз до строки SEARCH</w:t>
            </w:r>
            <w:r>
              <w:br/>
              <w:t>3. Ввести в поле поиска любое название товара данного сайта</w:t>
            </w:r>
            <w:r>
              <w:br/>
            </w:r>
            <w:r>
              <w:t>4. Нажать на кнопку SEARCH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нажатии на кнопку SEARCH ничего не происходит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При нажатии на кнопку SEARCH в результатах поиска отображается товар, название которого введено в поле поиска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6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Если нет обходных путей то можно поставить blocker, но здесь кстати есть такой способ, попробуйте позже выяв</w:t>
            </w:r>
            <w:r>
              <w:t>ить какой)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6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Спасибо!</w:t>
            </w:r>
            <w:r>
              <w:rPr>
                <w:rFonts w:ascii="Segoe UI Symbol" w:hAnsi="Segoe UI Symbol" w:cs="Segoe UI Symbol"/>
              </w:rPr>
              <w:t>🙂</w:t>
            </w:r>
            <w:r>
              <w:t xml:space="preserve"> 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19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[RCQM-277] </w:t>
            </w:r>
            <w:hyperlink r:id="rId665" w:history="1">
              <w:r>
                <w:rPr>
                  <w:rStyle w:val="a3"/>
                  <w:rFonts w:eastAsia="Times New Roman"/>
                </w:rPr>
                <w:t>В список значений добавляются пустые строки при нажатии на Enter или кнопку Add to List c пустым полем для ввода данных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6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67" w:history="1">
              <w:r>
                <w:rPr>
                  <w:rStyle w:val="a3"/>
                  <w:rFonts w:eastAsia="Times New Roman"/>
                </w:rPr>
                <w:t>До</w:t>
              </w:r>
              <w:r>
                <w:rPr>
                  <w:rStyle w:val="a3"/>
                  <w:rFonts w:eastAsia="Times New Roman"/>
                </w:rPr>
                <w:t xml:space="preserve">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2" name="Рисунок 30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14-19-02-011 (b450ecd5-ec3b-41db-9570-e45732450f1d).mp4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3" name="Рисунок 30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bandicam 2</w:t>
            </w:r>
            <w:r>
              <w:rPr>
                <w:rFonts w:eastAsia="Times New Roman"/>
              </w:rPr>
              <w:t xml:space="preserve">020-07-30 14-19-02-011.mp4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" name="Рисунок 304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image-20200731-153814.png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чекбокс Alphabetic</w:t>
            </w:r>
          </w:p>
          <w:p w:rsidR="00000000" w:rsidRDefault="009658FA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значение в поле для ввода данных</w:t>
            </w:r>
          </w:p>
          <w:p w:rsidR="00000000" w:rsidRDefault="009658FA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Add to List</w:t>
            </w:r>
          </w:p>
          <w:p w:rsidR="00000000" w:rsidRDefault="009658FA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вводя никаких значений нажать на кнопку Add to List</w:t>
            </w:r>
          </w:p>
          <w:p w:rsidR="00000000" w:rsidRDefault="009658FA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Повторите пункты 2, 3 и 4 несколько раз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 Спецификации написано, что длина строки должна быть от 1 до 8 символов. Но, вопреки Спецификации, в список добавляются строки без символов.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При попытке добавить в список строку без символов, появляется сообщение об ошибке и рекомендация ввести хотябы один символ.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6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5943600" cy="1304925"/>
                  <wp:effectExtent l="0" t="0" r="0" b="9525"/>
                  <wp:docPr id="305" name="Рисунок 305" descr="C:\secure\attachment\11960\11960_image-20200731-1538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:\secure\attachment\11960\11960_image-20200731-1538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t>В остальном всё верно)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7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Исправила. Спасибо!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20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[RCQM-276] </w:t>
            </w:r>
            <w:hyperlink r:id="rId671" w:history="1">
              <w:r>
                <w:rPr>
                  <w:rStyle w:val="a3"/>
                  <w:rFonts w:eastAsia="Times New Roman"/>
                </w:rPr>
                <w:t>При сортировке списка Alphabetic по убыванию две последних строчки меняются местами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31/июл/20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72" w:history="1">
              <w:r>
                <w:rPr>
                  <w:rStyle w:val="a3"/>
                  <w:rFonts w:eastAsia="Times New Roman"/>
                </w:rPr>
                <w:t>Добрынина Ев</w:t>
              </w:r>
              <w:r>
                <w:rPr>
                  <w:rStyle w:val="a3"/>
                  <w:rFonts w:eastAsia="Times New Roman"/>
                </w:rPr>
                <w:t>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Критический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73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7" name="Рисунок 307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 (87f8099</w:t>
            </w:r>
            <w:r>
              <w:rPr>
                <w:rFonts w:eastAsia="Times New Roman"/>
              </w:rPr>
              <w:t xml:space="preserve">2-c883-4e70-965e-3c118dd4b7e3).jpg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" name="Рисунок 308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1. Выделить чекбокс Alphabetic</w:t>
            </w:r>
            <w:r>
              <w:br/>
              <w:t>2. Создать неболь</w:t>
            </w:r>
            <w:r>
              <w:t>шой список</w:t>
            </w:r>
            <w:r>
              <w:br/>
              <w:t>3. Выбрать радиокнопку сортировки Descending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сортировке списка значений происходит сортировка по первым буквам и две нижние строчки перепутаны местами.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762500" cy="2838450"/>
                  <wp:effectExtent l="0" t="0" r="0" b="0"/>
                  <wp:docPr id="309" name="Рисунок 309" descr="C:\secure\attachment\11942\11942_4+(87f80992-c883-4e70-965e-3c118dd4b7e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C:\secure\attachment\11942\11942_4+(87f80992-c883-4e70-965e-3c118dd4b7e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</w:t>
            </w:r>
            <w:r>
              <w:rPr>
                <w:b/>
                <w:bCs/>
              </w:rPr>
              <w:t>:</w:t>
            </w:r>
            <w:r>
              <w:t xml:space="preserve"> Сортировка происходит строго по алфавиту - от z до a.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75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Получается что нарушена функция сортировки, можно отнести к functional, critical, тк в данной программе сортировка одна из ключевых функций)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76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 за комментарий. Казалось, что это незначительная ошибка)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121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[RCQM-275] </w:t>
            </w:r>
            <w:hyperlink r:id="rId677" w:history="1">
              <w:r>
                <w:rPr>
                  <w:rStyle w:val="a3"/>
                  <w:rFonts w:eastAsia="Times New Roman"/>
                </w:rPr>
                <w:t>Опечатка в верхнем меню в слове Edit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30/июл/20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78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79" w:history="1">
              <w:r>
                <w:rPr>
                  <w:rStyle w:val="a3"/>
                  <w:rFonts w:eastAsia="Times New Roman"/>
                </w:rPr>
                <w:t>Добр</w:t>
              </w:r>
              <w:r>
                <w:rPr>
                  <w:rStyle w:val="a3"/>
                  <w:rFonts w:eastAsia="Times New Roman"/>
                </w:rPr>
                <w:t xml:space="preserve">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" name="Рисунок 311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 (c782a695-68d5-4a54-9951-7823fcab91a1).jpg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" name="Рисунок 31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1. Открыть программу ListBoxer и посмотреть второй пункт верхнего меню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</w:t>
            </w:r>
            <w:r>
              <w:rPr>
                <w:b/>
                <w:bCs/>
              </w:rPr>
              <w:t>ультат:</w:t>
            </w:r>
            <w:r>
              <w:t xml:space="preserve"> Написано Edjt.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762500" cy="2838450"/>
                  <wp:effectExtent l="0" t="0" r="0" b="0"/>
                  <wp:docPr id="313" name="Рисунок 313" descr="C:\secure\attachment\11935\11935_5+(c782a695-68d5-4a54-9951-7823fcab91a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C:\secure\attachment\11935\11935_5+(c782a695-68d5-4a54-9951-7823fcab91a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</w:t>
            </w:r>
            <w:r>
              <w:t>Написано Edit.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81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Нужно добавить поля “</w:t>
            </w:r>
            <w:r>
              <w:rPr>
                <w:b/>
                <w:bCs/>
              </w:rPr>
              <w:t>Результат:</w:t>
            </w:r>
            <w:r>
              <w:t>” и “</w:t>
            </w:r>
            <w:r>
              <w:rPr>
                <w:b/>
                <w:bCs/>
              </w:rPr>
              <w:t>Ожидаемый результат:</w:t>
            </w:r>
            <w:r>
              <w:t>”</w:t>
            </w:r>
          </w:p>
          <w:p w:rsidR="00000000" w:rsidRDefault="009658FA">
            <w:pPr>
              <w:pStyle w:val="a5"/>
            </w:pPr>
            <w:r>
              <w:t>В остальном</w:t>
            </w:r>
            <w:r>
              <w:t xml:space="preserve"> всё верно)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8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Спасибо! Добавила.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22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[RCQM-274] </w:t>
            </w:r>
            <w:hyperlink r:id="rId683" w:history="1">
              <w:r>
                <w:rPr>
                  <w:rStyle w:val="a3"/>
                  <w:rFonts w:eastAsia="Times New Roman"/>
                </w:rPr>
                <w:t>В сортировке по возрастанию учитываются только два первых значения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30/июл/20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84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85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5" name="Рисунок 315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3.1 (e451e</w:t>
            </w:r>
            <w:r>
              <w:rPr>
                <w:rFonts w:eastAsia="Times New Roman"/>
              </w:rPr>
              <w:t xml:space="preserve">5da-c5b8-40c7-9773-2b407d22c0cc).jpg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6" name="Рисунок 316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3.1.jpg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7" name="Рисунок 317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3.2 (c9206689-2bff-4f05-a86c-3b3817cfa726).jpg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8" name="Рисунок 318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3.2.jpg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1. Выделить чекбокс Numeric (Alphabetic)</w:t>
            </w:r>
            <w:r>
              <w:br/>
            </w:r>
            <w:r>
              <w:t>2. В выпадающем меню поля Range выбрать значение All</w:t>
            </w:r>
            <w:r>
              <w:br/>
              <w:t>3. Создать список из нескольких числовых (буквенных) значений</w:t>
            </w:r>
            <w:r>
              <w:br/>
              <w:t>4. Выделить радиокнопку Ascending и посмотреть результат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Весь список значений сортируется только по первым двум цифрам (буквам).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762500" cy="2847975"/>
                  <wp:effectExtent l="0" t="0" r="0" b="9525"/>
                  <wp:docPr id="319" name="Рисунок 319" descr="C:\secure\attachment\11941\11941_3.1+(e451e5da-c5b8-40c7-9773-2b407d22c0cc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C:\secure\attachment\11941\11941_3.1+(e451e5da-c5b8-40c7-9773-2b407d22c0cc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24400" cy="2819400"/>
                  <wp:effectExtent l="0" t="0" r="0" b="0"/>
                  <wp:docPr id="320" name="Рисунок 320" descr="C:\secure\attachment\11940\11940_3.2+(c9206689-2bff-4f05-a86c-3b3817cfa72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C:\secure\attachment\11940\11940_3.2+(c9206689-2bff-4f05-a86c-3b3817cfa72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Сортировка происходит по полному значению от 0 до 9999 либо от a до z.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88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Нужно добавить поля “</w:t>
            </w:r>
            <w:r>
              <w:rPr>
                <w:b/>
                <w:bCs/>
              </w:rPr>
              <w:t>Результат:</w:t>
            </w:r>
            <w:r>
              <w:t>” и “</w:t>
            </w:r>
            <w:r>
              <w:rPr>
                <w:b/>
                <w:bCs/>
              </w:rPr>
              <w:t>Ожидаемый результат:</w:t>
            </w:r>
            <w:r>
              <w:t>”</w:t>
            </w:r>
          </w:p>
          <w:p w:rsidR="00000000" w:rsidRDefault="009658FA">
            <w:pPr>
              <w:pStyle w:val="a5"/>
            </w:pPr>
            <w:r>
              <w:t>Здесь проблема в том, что нарушена корректная работа функции сортировки, поэтому можно повысить до Major и отнести к functional)</w:t>
            </w:r>
          </w:p>
          <w:p w:rsidR="00000000" w:rsidRDefault="009658FA">
            <w:pPr>
              <w:pStyle w:val="a5"/>
            </w:pPr>
            <w:r>
              <w:t>В остальном всё верно)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89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Спасибо! Учла все замечания. Сложно определиться с приоритетом)))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23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[RCQM-273] </w:t>
            </w:r>
            <w:hyperlink r:id="rId690" w:history="1">
              <w:r>
                <w:rPr>
                  <w:rStyle w:val="a3"/>
                  <w:rFonts w:eastAsia="Times New Roman"/>
                </w:rPr>
                <w:t>Не добавляется минимальное значение числового</w:t>
              </w:r>
              <w:r>
                <w:rPr>
                  <w:rStyle w:val="a3"/>
                  <w:rFonts w:eastAsia="Times New Roman"/>
                </w:rPr>
                <w:t xml:space="preserve"> диапазона 300 - 9999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30/июл/20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91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Серьезно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92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2" name="Рисунок 32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13-25-51-089 (174d62a0-d58a-4323-b927-9906c8ad4192).mp4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3" name="Рисунок 32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bandicam 2020-07-30 13-25-51-089.mp4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pStyle w:val="a5"/>
            </w:pPr>
            <w:r>
              <w:t>1. Вы</w:t>
            </w:r>
            <w:r>
              <w:t>делить чекбокс Numeric</w:t>
            </w:r>
            <w:r>
              <w:br/>
              <w:t>2. Кликнуть по полю с выпадающем меню Range</w:t>
            </w:r>
            <w:r>
              <w:br/>
              <w:t>3. Выбрать числовой диапазон 300 - 9999</w:t>
            </w:r>
            <w:r>
              <w:br/>
              <w:t>4. В поле ввода данных ввести число 300 и нажать кнопку Add to List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При выбранном числовом диапазоне 300 - 9999 в список не добавляется чи</w:t>
            </w:r>
            <w:r>
              <w:t>сло 300. Это значение добавляется в список с диапазоном 201 - 300, который на данный момент не выбран.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При выбранном числовом диапазоне 300 - 9999 в список есть возможность добавить число 300.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93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Заголовок нужно немного уточнить, не совсем ясно какого диапазона</w:t>
            </w:r>
          </w:p>
          <w:p w:rsidR="00000000" w:rsidRDefault="009658FA">
            <w:pPr>
              <w:pStyle w:val="a5"/>
            </w:pPr>
            <w:r>
              <w:t>Нужно добавить поля “</w:t>
            </w:r>
            <w:r>
              <w:rPr>
                <w:b/>
                <w:bCs/>
              </w:rPr>
              <w:t>Результат:</w:t>
            </w:r>
            <w:r>
              <w:t>” и “</w:t>
            </w:r>
            <w:r>
              <w:rPr>
                <w:b/>
                <w:bCs/>
              </w:rPr>
              <w:t>Ожидаемый результат:</w:t>
            </w:r>
            <w:r>
              <w:t>”</w:t>
            </w:r>
          </w:p>
          <w:p w:rsidR="00000000" w:rsidRDefault="009658FA">
            <w:pPr>
              <w:pStyle w:val="a5"/>
            </w:pPr>
            <w:r>
              <w:t>Если немного точнее: то само значение добавляется(судя по счётчику внизу справа), но не отображается в списке</w:t>
            </w:r>
          </w:p>
          <w:p w:rsidR="00000000" w:rsidRDefault="009658FA">
            <w:pPr>
              <w:pStyle w:val="a5"/>
            </w:pPr>
            <w:r>
              <w:t>Можно повысить до Major)</w:t>
            </w:r>
          </w:p>
          <w:p w:rsidR="00000000" w:rsidRDefault="009658FA">
            <w:pPr>
              <w:pStyle w:val="a5"/>
            </w:pPr>
            <w:r>
              <w:t>В остальном всё верно)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94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Спасибо! Подкорректировала. Хотя сама ошибка сомнительна, т.к. список должен начинаться со значения 301.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24" style="width:0;height:11.25pt" o:hralign="center" o:hrstd="t" o:hr="t" fillcolor="#a0a0a0" stroked="f"/>
        </w:pict>
      </w:r>
    </w:p>
    <w:p w:rsidR="00000000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[RCQM-272] </w:t>
            </w:r>
            <w:hyperlink r:id="rId695" w:history="1">
              <w:r>
                <w:rPr>
                  <w:rStyle w:val="a3"/>
                  <w:rFonts w:eastAsia="Times New Roman"/>
                </w:rPr>
                <w:t>В списке выпадающего меню Range числовые диапазоны 201 - 300 и 300 - 9999 имеют дублика</w:t>
              </w:r>
              <w:r>
                <w:rPr>
                  <w:rStyle w:val="a3"/>
                  <w:rFonts w:eastAsia="Times New Roman"/>
                </w:rPr>
                <w:t>т числа.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30/июл/20  Обновлено: 30/июл/20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96" w:history="1">
              <w:r>
                <w:rPr>
                  <w:rStyle w:val="a3"/>
                  <w:rFonts w:eastAsia="Times New Roman"/>
                </w:rPr>
                <w:t>Добрынина Евгения</w:t>
              </w:r>
            </w:hyperlink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hyperlink r:id="rId697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" name="Рисунок 325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 (3fe2748</w:t>
            </w:r>
            <w:r>
              <w:rPr>
                <w:rFonts w:eastAsia="Times New Roman"/>
              </w:rPr>
              <w:t xml:space="preserve">a-a3e2-4205-a16e-10e692629560).jpg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" name="Рисунок 326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Bug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UI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ListBoxer </w:t>
            </w: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658FA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Выделить чекбокс Numeric</w:t>
            </w:r>
          </w:p>
          <w:p w:rsidR="00000000" w:rsidRDefault="009658FA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по полю с выпадающем меню Range и рассмотреть числовые диапазоны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</w:t>
            </w:r>
            <w:r>
              <w:t>В выпадающем меню Range есть числовые диапазоны 201 - 300 и 300 - 9999 с одинаковым значением 300.</w:t>
            </w:r>
          </w:p>
          <w:p w:rsidR="00000000" w:rsidRDefault="009658F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4733925" cy="2809875"/>
                  <wp:effectExtent l="0" t="0" r="9525" b="9525"/>
                  <wp:docPr id="327" name="Рисунок 327" descr="C:\secure\attachment\11934\11934_1+(3fe2748a-a3e2-4205-a16e-10e69262956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C:\secure\attachment\11934\11934_1+(3fe2748a-a3e2-4205-a16e-10e69262956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В выпадающем меню Range есть числовые диапазоны 201 - 300 и 301 - 9999.</w:t>
            </w:r>
          </w:p>
          <w:p w:rsidR="00000000" w:rsidRDefault="009658FA">
            <w:pPr>
              <w:rPr>
                <w:rFonts w:eastAsia="Times New Roman"/>
              </w:rPr>
            </w:pPr>
          </w:p>
        </w:tc>
      </w:tr>
    </w:tbl>
    <w:p w:rsidR="00000000" w:rsidRDefault="009658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9658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9658FA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699" w:history="1">
              <w:r>
                <w:rPr>
                  <w:rStyle w:val="a3"/>
                  <w:rFonts w:eastAsia="Times New Roman"/>
                </w:rPr>
                <w:t xml:space="preserve">Be Tester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Используйте обязательные поля баг репорта:</w:t>
            </w:r>
          </w:p>
          <w:p w:rsidR="00000000" w:rsidRDefault="009658FA">
            <w:pPr>
              <w:pStyle w:val="a5"/>
            </w:pPr>
            <w:r>
              <w:t>Короткий заголовок (принцип: где? что? когда?</w:t>
            </w:r>
            <w:r>
              <w:t>) – коротко описывается суть бага</w:t>
            </w:r>
          </w:p>
          <w:p w:rsidR="00000000" w:rsidRDefault="009658FA">
            <w:pPr>
              <w:pStyle w:val="a5"/>
            </w:pPr>
            <w:r>
              <w:lastRenderedPageBreak/>
              <w:t>Шаги - что нужно сделать чтобы воспроизвёлся баг</w:t>
            </w:r>
          </w:p>
          <w:p w:rsidR="00000000" w:rsidRDefault="009658FA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…</w:t>
            </w:r>
          </w:p>
          <w:p w:rsidR="00000000" w:rsidRDefault="009658FA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….</w:t>
            </w:r>
          </w:p>
          <w:p w:rsidR="00000000" w:rsidRDefault="009658FA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….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Результат:</w:t>
            </w:r>
            <w:r>
              <w:t xml:space="preserve"> описание бага, того что произошло по факту</w:t>
            </w:r>
          </w:p>
          <w:p w:rsidR="00000000" w:rsidRDefault="009658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описание того, как должно было быть, как должно правильно работать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700" w:history="1">
              <w:r>
                <w:rPr>
                  <w:rStyle w:val="a3"/>
                  <w:rFonts w:eastAsia="Times New Roman"/>
                </w:rPr>
                <w:t xml:space="preserve">Добрынина Евгения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30/июл/20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658FA">
            <w:pPr>
              <w:pStyle w:val="a5"/>
            </w:pPr>
            <w:r>
              <w:t>Спасибо! Вроде все исправила)</w:t>
            </w:r>
          </w:p>
        </w:tc>
      </w:tr>
    </w:tbl>
    <w:p w:rsidR="00000000" w:rsidRDefault="009658FA">
      <w:pPr>
        <w:rPr>
          <w:rFonts w:eastAsia="Times New Roman"/>
        </w:rPr>
      </w:pPr>
      <w:r>
        <w:rPr>
          <w:rFonts w:eastAsia="Times New Roman"/>
        </w:rPr>
        <w:pict>
          <v:rect id="_x0000_i1125" style="width:0;height:11.25pt" o:hralign="center" o:hrstd="t" o:hr="t" fillcolor="#a0a0a0" stroked="f"/>
        </w:pict>
      </w:r>
    </w:p>
    <w:p w:rsidR="009658FA" w:rsidRDefault="009658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Полученный Sun Aug 16 07:32:59 UTC 2020 Добрынина Евгения используя JIRA 1001.0.0-SNAPSHOT#100144-sha1:1412a950bc90fdee0239824706abd7eafead794c. </w:t>
      </w:r>
    </w:p>
    <w:sectPr w:rsidR="0096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31B0"/>
    <w:multiLevelType w:val="multilevel"/>
    <w:tmpl w:val="C53A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E216E"/>
    <w:multiLevelType w:val="multilevel"/>
    <w:tmpl w:val="7F50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45F41"/>
    <w:multiLevelType w:val="multilevel"/>
    <w:tmpl w:val="3628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39082C"/>
    <w:multiLevelType w:val="multilevel"/>
    <w:tmpl w:val="6120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E0260"/>
    <w:multiLevelType w:val="multilevel"/>
    <w:tmpl w:val="914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06164"/>
    <w:multiLevelType w:val="multilevel"/>
    <w:tmpl w:val="F30E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36DD3"/>
    <w:multiLevelType w:val="multilevel"/>
    <w:tmpl w:val="226C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35817"/>
    <w:multiLevelType w:val="multilevel"/>
    <w:tmpl w:val="4A00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B0C9A"/>
    <w:multiLevelType w:val="multilevel"/>
    <w:tmpl w:val="1EFE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F92AE9"/>
    <w:multiLevelType w:val="multilevel"/>
    <w:tmpl w:val="E7FC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C5ED8"/>
    <w:multiLevelType w:val="multilevel"/>
    <w:tmpl w:val="A02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B1F06"/>
    <w:multiLevelType w:val="multilevel"/>
    <w:tmpl w:val="B550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4374C5"/>
    <w:multiLevelType w:val="multilevel"/>
    <w:tmpl w:val="CF3E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0259F0"/>
    <w:multiLevelType w:val="multilevel"/>
    <w:tmpl w:val="3138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0C48A1"/>
    <w:multiLevelType w:val="multilevel"/>
    <w:tmpl w:val="2238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837017"/>
    <w:multiLevelType w:val="multilevel"/>
    <w:tmpl w:val="C46A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F7551"/>
    <w:multiLevelType w:val="multilevel"/>
    <w:tmpl w:val="FB5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B9506F"/>
    <w:multiLevelType w:val="multilevel"/>
    <w:tmpl w:val="E760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232909"/>
    <w:multiLevelType w:val="multilevel"/>
    <w:tmpl w:val="D08C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EC44E2"/>
    <w:multiLevelType w:val="multilevel"/>
    <w:tmpl w:val="CD32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EA5F90"/>
    <w:multiLevelType w:val="multilevel"/>
    <w:tmpl w:val="B8A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F56B51"/>
    <w:multiLevelType w:val="multilevel"/>
    <w:tmpl w:val="A97C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FC4C66"/>
    <w:multiLevelType w:val="multilevel"/>
    <w:tmpl w:val="5092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4F10D2"/>
    <w:multiLevelType w:val="multilevel"/>
    <w:tmpl w:val="072E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31444"/>
    <w:multiLevelType w:val="multilevel"/>
    <w:tmpl w:val="666A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9D201B"/>
    <w:multiLevelType w:val="multilevel"/>
    <w:tmpl w:val="DC80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C8265C"/>
    <w:multiLevelType w:val="multilevel"/>
    <w:tmpl w:val="96B4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3B3DE9"/>
    <w:multiLevelType w:val="multilevel"/>
    <w:tmpl w:val="84BC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A645EB"/>
    <w:multiLevelType w:val="multilevel"/>
    <w:tmpl w:val="3570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A81549"/>
    <w:multiLevelType w:val="multilevel"/>
    <w:tmpl w:val="7232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D505A2"/>
    <w:multiLevelType w:val="multilevel"/>
    <w:tmpl w:val="7A22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B239DD"/>
    <w:multiLevelType w:val="multilevel"/>
    <w:tmpl w:val="426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A86841"/>
    <w:multiLevelType w:val="multilevel"/>
    <w:tmpl w:val="B98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B55F80"/>
    <w:multiLevelType w:val="multilevel"/>
    <w:tmpl w:val="E3C8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B543CE"/>
    <w:multiLevelType w:val="multilevel"/>
    <w:tmpl w:val="DF60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B66D42"/>
    <w:multiLevelType w:val="multilevel"/>
    <w:tmpl w:val="7808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6F5D08"/>
    <w:multiLevelType w:val="multilevel"/>
    <w:tmpl w:val="96D4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725BA8"/>
    <w:multiLevelType w:val="multilevel"/>
    <w:tmpl w:val="1DE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7674D8"/>
    <w:multiLevelType w:val="multilevel"/>
    <w:tmpl w:val="B1F2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5D07F2"/>
    <w:multiLevelType w:val="multilevel"/>
    <w:tmpl w:val="F78C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E76F3A"/>
    <w:multiLevelType w:val="multilevel"/>
    <w:tmpl w:val="8C5A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440690"/>
    <w:multiLevelType w:val="multilevel"/>
    <w:tmpl w:val="FB84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C96A61"/>
    <w:multiLevelType w:val="multilevel"/>
    <w:tmpl w:val="D09A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8850F7"/>
    <w:multiLevelType w:val="multilevel"/>
    <w:tmpl w:val="ABB2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D43403"/>
    <w:multiLevelType w:val="multilevel"/>
    <w:tmpl w:val="237A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C37DBC"/>
    <w:multiLevelType w:val="multilevel"/>
    <w:tmpl w:val="F7E0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CD61C6"/>
    <w:multiLevelType w:val="multilevel"/>
    <w:tmpl w:val="7E00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DE6B05"/>
    <w:multiLevelType w:val="multilevel"/>
    <w:tmpl w:val="EE2C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221A0A"/>
    <w:multiLevelType w:val="multilevel"/>
    <w:tmpl w:val="5CB2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190FE4"/>
    <w:multiLevelType w:val="multilevel"/>
    <w:tmpl w:val="968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4B7A0A"/>
    <w:multiLevelType w:val="multilevel"/>
    <w:tmpl w:val="40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233D28"/>
    <w:multiLevelType w:val="multilevel"/>
    <w:tmpl w:val="B138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6C0965"/>
    <w:multiLevelType w:val="multilevel"/>
    <w:tmpl w:val="1766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4917A4"/>
    <w:multiLevelType w:val="multilevel"/>
    <w:tmpl w:val="3E7A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094C12"/>
    <w:multiLevelType w:val="multilevel"/>
    <w:tmpl w:val="27C8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FEF56D3"/>
    <w:multiLevelType w:val="multilevel"/>
    <w:tmpl w:val="656E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882B0A"/>
    <w:multiLevelType w:val="multilevel"/>
    <w:tmpl w:val="BC7E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E107A5"/>
    <w:multiLevelType w:val="multilevel"/>
    <w:tmpl w:val="CF64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8D5D7C"/>
    <w:multiLevelType w:val="multilevel"/>
    <w:tmpl w:val="368E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DC3E55"/>
    <w:multiLevelType w:val="multilevel"/>
    <w:tmpl w:val="04BE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8B69B6"/>
    <w:multiLevelType w:val="multilevel"/>
    <w:tmpl w:val="56F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6F1028"/>
    <w:multiLevelType w:val="multilevel"/>
    <w:tmpl w:val="044C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136E6A"/>
    <w:multiLevelType w:val="multilevel"/>
    <w:tmpl w:val="3ECC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1F1DFF"/>
    <w:multiLevelType w:val="multilevel"/>
    <w:tmpl w:val="0D9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C42FAD"/>
    <w:multiLevelType w:val="multilevel"/>
    <w:tmpl w:val="6952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0D7108"/>
    <w:multiLevelType w:val="multilevel"/>
    <w:tmpl w:val="05D8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577059"/>
    <w:multiLevelType w:val="multilevel"/>
    <w:tmpl w:val="B510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B52F96"/>
    <w:multiLevelType w:val="multilevel"/>
    <w:tmpl w:val="856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E72049"/>
    <w:multiLevelType w:val="multilevel"/>
    <w:tmpl w:val="909A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10477C"/>
    <w:multiLevelType w:val="multilevel"/>
    <w:tmpl w:val="3C96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62499C"/>
    <w:multiLevelType w:val="multilevel"/>
    <w:tmpl w:val="4A1A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6A6B90"/>
    <w:multiLevelType w:val="multilevel"/>
    <w:tmpl w:val="9D48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7E37CB"/>
    <w:multiLevelType w:val="multilevel"/>
    <w:tmpl w:val="4690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895806"/>
    <w:multiLevelType w:val="multilevel"/>
    <w:tmpl w:val="6C06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722C06"/>
    <w:multiLevelType w:val="multilevel"/>
    <w:tmpl w:val="4864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FE1AF0"/>
    <w:multiLevelType w:val="multilevel"/>
    <w:tmpl w:val="39BA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37285C"/>
    <w:multiLevelType w:val="multilevel"/>
    <w:tmpl w:val="049C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05385C"/>
    <w:multiLevelType w:val="multilevel"/>
    <w:tmpl w:val="BC16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C04B63"/>
    <w:multiLevelType w:val="multilevel"/>
    <w:tmpl w:val="CFF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FE0922"/>
    <w:multiLevelType w:val="multilevel"/>
    <w:tmpl w:val="00B0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1C0127B"/>
    <w:multiLevelType w:val="multilevel"/>
    <w:tmpl w:val="5B58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6565FF"/>
    <w:multiLevelType w:val="multilevel"/>
    <w:tmpl w:val="80E6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E46C7"/>
    <w:multiLevelType w:val="multilevel"/>
    <w:tmpl w:val="F116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7D68BF"/>
    <w:multiLevelType w:val="multilevel"/>
    <w:tmpl w:val="8478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803E91"/>
    <w:multiLevelType w:val="multilevel"/>
    <w:tmpl w:val="1A60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8761544"/>
    <w:multiLevelType w:val="multilevel"/>
    <w:tmpl w:val="1052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E7673C"/>
    <w:multiLevelType w:val="multilevel"/>
    <w:tmpl w:val="777E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C6537C"/>
    <w:multiLevelType w:val="multilevel"/>
    <w:tmpl w:val="F7BC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9D6E9E"/>
    <w:multiLevelType w:val="multilevel"/>
    <w:tmpl w:val="F308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3D431F"/>
    <w:multiLevelType w:val="multilevel"/>
    <w:tmpl w:val="6164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D86CEA"/>
    <w:multiLevelType w:val="multilevel"/>
    <w:tmpl w:val="1ADA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E60509"/>
    <w:multiLevelType w:val="multilevel"/>
    <w:tmpl w:val="D320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F07B5E"/>
    <w:multiLevelType w:val="multilevel"/>
    <w:tmpl w:val="283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9"/>
  </w:num>
  <w:num w:numId="3">
    <w:abstractNumId w:val="71"/>
  </w:num>
  <w:num w:numId="4">
    <w:abstractNumId w:val="80"/>
  </w:num>
  <w:num w:numId="5">
    <w:abstractNumId w:val="83"/>
  </w:num>
  <w:num w:numId="6">
    <w:abstractNumId w:val="92"/>
  </w:num>
  <w:num w:numId="7">
    <w:abstractNumId w:val="12"/>
  </w:num>
  <w:num w:numId="8">
    <w:abstractNumId w:val="47"/>
  </w:num>
  <w:num w:numId="9">
    <w:abstractNumId w:val="11"/>
  </w:num>
  <w:num w:numId="10">
    <w:abstractNumId w:val="31"/>
  </w:num>
  <w:num w:numId="11">
    <w:abstractNumId w:val="17"/>
  </w:num>
  <w:num w:numId="12">
    <w:abstractNumId w:val="85"/>
  </w:num>
  <w:num w:numId="13">
    <w:abstractNumId w:val="58"/>
  </w:num>
  <w:num w:numId="14">
    <w:abstractNumId w:val="6"/>
  </w:num>
  <w:num w:numId="15">
    <w:abstractNumId w:val="5"/>
  </w:num>
  <w:num w:numId="16">
    <w:abstractNumId w:val="25"/>
  </w:num>
  <w:num w:numId="17">
    <w:abstractNumId w:val="88"/>
  </w:num>
  <w:num w:numId="18">
    <w:abstractNumId w:val="74"/>
  </w:num>
  <w:num w:numId="19">
    <w:abstractNumId w:val="3"/>
  </w:num>
  <w:num w:numId="20">
    <w:abstractNumId w:val="75"/>
  </w:num>
  <w:num w:numId="21">
    <w:abstractNumId w:val="33"/>
  </w:num>
  <w:num w:numId="22">
    <w:abstractNumId w:val="65"/>
  </w:num>
  <w:num w:numId="23">
    <w:abstractNumId w:val="42"/>
  </w:num>
  <w:num w:numId="24">
    <w:abstractNumId w:val="91"/>
  </w:num>
  <w:num w:numId="25">
    <w:abstractNumId w:val="53"/>
  </w:num>
  <w:num w:numId="26">
    <w:abstractNumId w:val="70"/>
  </w:num>
  <w:num w:numId="27">
    <w:abstractNumId w:val="54"/>
  </w:num>
  <w:num w:numId="28">
    <w:abstractNumId w:val="43"/>
  </w:num>
  <w:num w:numId="29">
    <w:abstractNumId w:val="59"/>
  </w:num>
  <w:num w:numId="30">
    <w:abstractNumId w:val="40"/>
  </w:num>
  <w:num w:numId="31">
    <w:abstractNumId w:val="10"/>
  </w:num>
  <w:num w:numId="32">
    <w:abstractNumId w:val="22"/>
  </w:num>
  <w:num w:numId="33">
    <w:abstractNumId w:val="84"/>
  </w:num>
  <w:num w:numId="34">
    <w:abstractNumId w:val="81"/>
  </w:num>
  <w:num w:numId="35">
    <w:abstractNumId w:val="18"/>
  </w:num>
  <w:num w:numId="36">
    <w:abstractNumId w:val="82"/>
  </w:num>
  <w:num w:numId="37">
    <w:abstractNumId w:val="77"/>
  </w:num>
  <w:num w:numId="38">
    <w:abstractNumId w:val="29"/>
  </w:num>
  <w:num w:numId="39">
    <w:abstractNumId w:val="7"/>
  </w:num>
  <w:num w:numId="40">
    <w:abstractNumId w:val="15"/>
  </w:num>
  <w:num w:numId="41">
    <w:abstractNumId w:val="32"/>
  </w:num>
  <w:num w:numId="42">
    <w:abstractNumId w:val="90"/>
  </w:num>
  <w:num w:numId="43">
    <w:abstractNumId w:val="86"/>
  </w:num>
  <w:num w:numId="44">
    <w:abstractNumId w:val="64"/>
  </w:num>
  <w:num w:numId="45">
    <w:abstractNumId w:val="87"/>
  </w:num>
  <w:num w:numId="46">
    <w:abstractNumId w:val="30"/>
  </w:num>
  <w:num w:numId="47">
    <w:abstractNumId w:val="76"/>
  </w:num>
  <w:num w:numId="48">
    <w:abstractNumId w:val="57"/>
  </w:num>
  <w:num w:numId="49">
    <w:abstractNumId w:val="66"/>
  </w:num>
  <w:num w:numId="50">
    <w:abstractNumId w:val="55"/>
  </w:num>
  <w:num w:numId="51">
    <w:abstractNumId w:val="62"/>
  </w:num>
  <w:num w:numId="52">
    <w:abstractNumId w:val="26"/>
  </w:num>
  <w:num w:numId="53">
    <w:abstractNumId w:val="46"/>
  </w:num>
  <w:num w:numId="54">
    <w:abstractNumId w:val="79"/>
  </w:num>
  <w:num w:numId="55">
    <w:abstractNumId w:val="45"/>
  </w:num>
  <w:num w:numId="56">
    <w:abstractNumId w:val="21"/>
  </w:num>
  <w:num w:numId="57">
    <w:abstractNumId w:val="51"/>
  </w:num>
  <w:num w:numId="58">
    <w:abstractNumId w:val="89"/>
  </w:num>
  <w:num w:numId="59">
    <w:abstractNumId w:val="23"/>
  </w:num>
  <w:num w:numId="60">
    <w:abstractNumId w:val="28"/>
  </w:num>
  <w:num w:numId="61">
    <w:abstractNumId w:val="78"/>
  </w:num>
  <w:num w:numId="62">
    <w:abstractNumId w:val="48"/>
  </w:num>
  <w:num w:numId="63">
    <w:abstractNumId w:val="1"/>
  </w:num>
  <w:num w:numId="64">
    <w:abstractNumId w:val="16"/>
  </w:num>
  <w:num w:numId="65">
    <w:abstractNumId w:val="39"/>
  </w:num>
  <w:num w:numId="66">
    <w:abstractNumId w:val="27"/>
  </w:num>
  <w:num w:numId="67">
    <w:abstractNumId w:val="35"/>
  </w:num>
  <w:num w:numId="68">
    <w:abstractNumId w:val="34"/>
  </w:num>
  <w:num w:numId="69">
    <w:abstractNumId w:val="63"/>
  </w:num>
  <w:num w:numId="70">
    <w:abstractNumId w:val="69"/>
  </w:num>
  <w:num w:numId="71">
    <w:abstractNumId w:val="72"/>
  </w:num>
  <w:num w:numId="72">
    <w:abstractNumId w:val="73"/>
  </w:num>
  <w:num w:numId="73">
    <w:abstractNumId w:val="52"/>
  </w:num>
  <w:num w:numId="74">
    <w:abstractNumId w:val="67"/>
  </w:num>
  <w:num w:numId="75">
    <w:abstractNumId w:val="24"/>
  </w:num>
  <w:num w:numId="76">
    <w:abstractNumId w:val="61"/>
  </w:num>
  <w:num w:numId="77">
    <w:abstractNumId w:val="13"/>
  </w:num>
  <w:num w:numId="78">
    <w:abstractNumId w:val="19"/>
  </w:num>
  <w:num w:numId="79">
    <w:abstractNumId w:val="60"/>
  </w:num>
  <w:num w:numId="80">
    <w:abstractNumId w:val="2"/>
  </w:num>
  <w:num w:numId="81">
    <w:abstractNumId w:val="36"/>
  </w:num>
  <w:num w:numId="82">
    <w:abstractNumId w:val="38"/>
  </w:num>
  <w:num w:numId="83">
    <w:abstractNumId w:val="44"/>
  </w:num>
  <w:num w:numId="84">
    <w:abstractNumId w:val="20"/>
  </w:num>
  <w:num w:numId="85">
    <w:abstractNumId w:val="8"/>
  </w:num>
  <w:num w:numId="86">
    <w:abstractNumId w:val="4"/>
  </w:num>
  <w:num w:numId="87">
    <w:abstractNumId w:val="68"/>
  </w:num>
  <w:num w:numId="88">
    <w:abstractNumId w:val="0"/>
  </w:num>
  <w:num w:numId="89">
    <w:abstractNumId w:val="14"/>
  </w:num>
  <w:num w:numId="90">
    <w:abstractNumId w:val="41"/>
  </w:num>
  <w:num w:numId="91">
    <w:abstractNumId w:val="49"/>
  </w:num>
  <w:num w:numId="92">
    <w:abstractNumId w:val="37"/>
  </w:num>
  <w:num w:numId="93">
    <w:abstractNumId w:val="5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52"/>
    <w:rsid w:val="009658FA"/>
    <w:rsid w:val="00D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86EEB-3C21-4ECF-8433-6B7B92E3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nobr">
    <w:name w:val="nobr"/>
    <w:basedOn w:val="a0"/>
  </w:style>
  <w:style w:type="character" w:customStyle="1" w:styleId="image-wrap">
    <w:name w:val="image-wra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secure/attachment/12329/12329_bandicam+2020-08-07+22-11-02-659.mp4" TargetMode="External"/><Relationship Id="rId671" Type="http://schemas.openxmlformats.org/officeDocument/2006/relationships/hyperlink" Target="https://betester3.atlassian.net/browse/RCQM-276" TargetMode="External"/><Relationship Id="rId21" Type="http://schemas.openxmlformats.org/officeDocument/2006/relationships/hyperlink" Target="https://betester3.atlassian.net/secure/ViewProfile.jspa?accountId=5d3d57d3557e720da5607f24" TargetMode="External"/><Relationship Id="rId324" Type="http://schemas.openxmlformats.org/officeDocument/2006/relationships/hyperlink" Target="https://betester3.atlassian.net/browse/RCQM-328" TargetMode="External"/><Relationship Id="rId531" Type="http://schemas.openxmlformats.org/officeDocument/2006/relationships/hyperlink" Target="https://betester3.atlassian.net/secure/BrowseProject.jspa?id=10010" TargetMode="External"/><Relationship Id="rId629" Type="http://schemas.openxmlformats.org/officeDocument/2006/relationships/hyperlink" Target="https://betester3.atlassian.net/browse/RCQM-283" TargetMode="External"/><Relationship Id="rId170" Type="http://schemas.openxmlformats.org/officeDocument/2006/relationships/hyperlink" Target="/secure/attachment/12309/12309_bandicam+2020-08-07+13-01-13-109.mp4" TargetMode="External"/><Relationship Id="rId268" Type="http://schemas.openxmlformats.org/officeDocument/2006/relationships/image" Target="file:///C:\secure\attachment\12125\12125_%25D0%259A%25D0%25BD%25D0%25BE%25D0%25BF%25D0%25BA%25D0%25B0+%25D0%259F%25D0%25BE%25D0%25B8%25D1%2581%25D0%25BA.jpg" TargetMode="External"/><Relationship Id="rId475" Type="http://schemas.openxmlformats.org/officeDocument/2006/relationships/hyperlink" Target="https://betester3.atlassian.net/secure/ViewProfile.jspa?accountId=5d3d57d3557e720da5607f24" TargetMode="External"/><Relationship Id="rId682" Type="http://schemas.openxmlformats.org/officeDocument/2006/relationships/hyperlink" Target="https://betester3.atlassian.net/secure/ViewProfile.jspa?accountId=5f200446c1b9f4001c7a2daa" TargetMode="External"/><Relationship Id="rId32" Type="http://schemas.openxmlformats.org/officeDocument/2006/relationships/hyperlink" Target="file:///C:\secure\attachment\12431\12431_%25D0%259D%25D0%25B5%25D1%2582+%25D0%25BA%25D0%25BD%25D0%25BE%25D0%25BF%25D0%25BA%25D0%25B8+%25D0%259F%25D1%2580%25D0%25B8%25D0%25BC%25D0%25B5%25D0%25BD%25D0%25B8%25D1%2582%25D1%258C.jpg" TargetMode="External"/><Relationship Id="rId128" Type="http://schemas.openxmlformats.org/officeDocument/2006/relationships/hyperlink" Target="https://betester3.atlassian.net/secure/ViewProfile.jspa?accountId=5f200446c1b9f4001c7a2daa" TargetMode="External"/><Relationship Id="rId335" Type="http://schemas.openxmlformats.org/officeDocument/2006/relationships/hyperlink" Target="file:///C:\secure\attachment\12084\12084_bandicam+2020-08-03+21-38-25-117.mp4" TargetMode="External"/><Relationship Id="rId542" Type="http://schemas.openxmlformats.org/officeDocument/2006/relationships/hyperlink" Target="https://betester3.atlassian.net/browse/RCQM-297" TargetMode="External"/><Relationship Id="rId181" Type="http://schemas.openxmlformats.org/officeDocument/2006/relationships/hyperlink" Target="https://betester3.atlassian.net/secure/ViewProfile.jspa?accountId=5f200446c1b9f4001c7a2daa" TargetMode="External"/><Relationship Id="rId402" Type="http://schemas.openxmlformats.org/officeDocument/2006/relationships/hyperlink" Target="https://betester3.atlassian.net/secure/ViewProfile.jspa?accountId=5d3d57d3557e720da5607f24" TargetMode="External"/><Relationship Id="rId279" Type="http://schemas.openxmlformats.org/officeDocument/2006/relationships/hyperlink" Target="https://betester3.atlassian.net/secure/BrowseProject.jspa?id=10010" TargetMode="External"/><Relationship Id="rId486" Type="http://schemas.openxmlformats.org/officeDocument/2006/relationships/hyperlink" Target="file:///C:\secure\attachment\11996\11996_bandicam+2020-08-02+11-27-29-558.mp4" TargetMode="External"/><Relationship Id="rId693" Type="http://schemas.openxmlformats.org/officeDocument/2006/relationships/hyperlink" Target="https://betester3.atlassian.net/secure/ViewProfile.jspa?accountId=5d3d57d3557e720da5607f24" TargetMode="External"/><Relationship Id="rId43" Type="http://schemas.openxmlformats.org/officeDocument/2006/relationships/hyperlink" Target="https://betester3.atlassian.net/secure/BrowseProject.jspa?id=10010" TargetMode="External"/><Relationship Id="rId139" Type="http://schemas.openxmlformats.org/officeDocument/2006/relationships/hyperlink" Target="https://betester3.atlassian.net/secure/ViewProfile.jspa?accountId=5d3d57d3557e720da5607f24" TargetMode="External"/><Relationship Id="rId346" Type="http://schemas.openxmlformats.org/officeDocument/2006/relationships/hyperlink" Target="https://betester3.atlassian.net/browse/RCQM-325" TargetMode="External"/><Relationship Id="rId553" Type="http://schemas.openxmlformats.org/officeDocument/2006/relationships/hyperlink" Target="/secure/attachment/11976/11976_bandicam+2020-08-01+18-53-37-770.mp4" TargetMode="External"/><Relationship Id="rId192" Type="http://schemas.openxmlformats.org/officeDocument/2006/relationships/hyperlink" Target="https://betester3.atlassian.net/secure/ViewProfile.jspa?accountId=5d3d57d3557e720da5607f24" TargetMode="External"/><Relationship Id="rId206" Type="http://schemas.openxmlformats.org/officeDocument/2006/relationships/hyperlink" Target="https://betester3.atlassian.net/secure/ViewProfile.jspa?accountId=5d3d57d3557e720da5607f24" TargetMode="External"/><Relationship Id="rId413" Type="http://schemas.openxmlformats.org/officeDocument/2006/relationships/hyperlink" Target="http://www.rushplace.com/" TargetMode="External"/><Relationship Id="rId497" Type="http://schemas.openxmlformats.org/officeDocument/2006/relationships/hyperlink" Target="https://betester3.atlassian.net/secure/ViewProfile.jspa?accountId=5f200446c1b9f4001c7a2daa" TargetMode="External"/><Relationship Id="rId620" Type="http://schemas.openxmlformats.org/officeDocument/2006/relationships/hyperlink" Target="file:///C:\secure\attachment\11965\11965_bandicam+2020-08-01+15-07-57-224.mp4" TargetMode="External"/><Relationship Id="rId357" Type="http://schemas.openxmlformats.org/officeDocument/2006/relationships/hyperlink" Target="http://www.rushplace.com/" TargetMode="External"/><Relationship Id="rId54" Type="http://schemas.openxmlformats.org/officeDocument/2006/relationships/hyperlink" Target="https://betester3.atlassian.net/browse/RCQM-366" TargetMode="External"/><Relationship Id="rId217" Type="http://schemas.openxmlformats.org/officeDocument/2006/relationships/hyperlink" Target="https://www.phptravels.net/home" TargetMode="External"/><Relationship Id="rId564" Type="http://schemas.openxmlformats.org/officeDocument/2006/relationships/hyperlink" Target="https://betester3.atlassian.net/secure/ViewProfile.jspa?accountId=5f200446c1b9f4001c7a2daa" TargetMode="External"/><Relationship Id="rId424" Type="http://schemas.openxmlformats.org/officeDocument/2006/relationships/image" Target="https://betester3.atlassian.net/secure/thumbnail/12018/%D0%A4%D0%BE%D1%82%D0%BE+%D1%82%D0%BE%D0%B2%D0%B0%D1%80%D0%B0.jpg" TargetMode="External"/><Relationship Id="rId631" Type="http://schemas.openxmlformats.org/officeDocument/2006/relationships/hyperlink" Target="https://betester3.atlassian.net/secure/ViewProfile.jspa?accountId=5f200446c1b9f4001c7a2daa" TargetMode="External"/><Relationship Id="rId270" Type="http://schemas.openxmlformats.org/officeDocument/2006/relationships/hyperlink" Target="https://betester3.atlassian.net/secure/ViewProfile.jspa?accountId=5d3d57d3557e720da5607f24" TargetMode="External"/><Relationship Id="rId65" Type="http://schemas.openxmlformats.org/officeDocument/2006/relationships/hyperlink" Target="file:///C:\secure\attachment\12426\12426_bandicam+2020-08-09+10-41-26-141.mp4" TargetMode="External"/><Relationship Id="rId130" Type="http://schemas.openxmlformats.org/officeDocument/2006/relationships/hyperlink" Target="file:///C:\secure\attachment\12327\12327_bandicam+2020-08-07+22-08-49-175.mp4" TargetMode="External"/><Relationship Id="rId368" Type="http://schemas.openxmlformats.org/officeDocument/2006/relationships/hyperlink" Target="https://betester3.atlassian.net/secure/ViewProfile.jspa?accountId=5d3d57d3557e720da5607f24" TargetMode="External"/><Relationship Id="rId575" Type="http://schemas.openxmlformats.org/officeDocument/2006/relationships/hyperlink" Target="https://betester3.atlassian.net/browse/RCQM-292" TargetMode="External"/><Relationship Id="rId228" Type="http://schemas.openxmlformats.org/officeDocument/2006/relationships/hyperlink" Target="https://betester3.atlassian.net/browse/RCQM-341" TargetMode="External"/><Relationship Id="rId435" Type="http://schemas.openxmlformats.org/officeDocument/2006/relationships/hyperlink" Target="https://betester3.atlassian.net/secure/BrowseProject.jspa?id=10010" TargetMode="External"/><Relationship Id="rId642" Type="http://schemas.openxmlformats.org/officeDocument/2006/relationships/hyperlink" Target="https://betester3.atlassian.net/secure/BrowseProject.jspa?id=10010" TargetMode="External"/><Relationship Id="rId281" Type="http://schemas.openxmlformats.org/officeDocument/2006/relationships/hyperlink" Target="http://www.rushplace.com/" TargetMode="External"/><Relationship Id="rId502" Type="http://schemas.openxmlformats.org/officeDocument/2006/relationships/hyperlink" Target="https://betester3.atlassian.net/secure/BrowseProject.jspa?id=10010" TargetMode="External"/><Relationship Id="rId76" Type="http://schemas.openxmlformats.org/officeDocument/2006/relationships/hyperlink" Target="https://betester3.atlassian.net/secure/ViewProfile.jspa?accountId=5f200446c1b9f4001c7a2daa" TargetMode="External"/><Relationship Id="rId141" Type="http://schemas.openxmlformats.org/officeDocument/2006/relationships/hyperlink" Target="https://betester3.atlassian.net/secure/BrowseProject.jspa?id=10010" TargetMode="External"/><Relationship Id="rId379" Type="http://schemas.openxmlformats.org/officeDocument/2006/relationships/hyperlink" Target="http://www.rushplace.com/" TargetMode="External"/><Relationship Id="rId586" Type="http://schemas.openxmlformats.org/officeDocument/2006/relationships/hyperlink" Target="https://betester3.atlassian.net/secure/ViewProfile.jspa?accountId=5d3d57d3557e720da5607f24" TargetMode="External"/><Relationship Id="rId7" Type="http://schemas.openxmlformats.org/officeDocument/2006/relationships/hyperlink" Target="https://betester3.atlassian.net/secure/ViewProfile.jspa?accountId=5f200446c1b9f4001c7a2daa" TargetMode="External"/><Relationship Id="rId239" Type="http://schemas.openxmlformats.org/officeDocument/2006/relationships/hyperlink" Target="file:///C:\secure\attachment\12195\12195_bandicam+2020-08-06+09-53-31-540.mp4" TargetMode="External"/><Relationship Id="rId446" Type="http://schemas.openxmlformats.org/officeDocument/2006/relationships/hyperlink" Target="/secure/attachment/12002/12002_%D0%9D%D0%B0%D0%B7%D0%B2%D0%B0%D0%BD%D0%B8%D0%B5+%D0%BA%D0%BD%D0%BE%D0%BF%D0%BA%D0%B8.jpg" TargetMode="External"/><Relationship Id="rId653" Type="http://schemas.openxmlformats.org/officeDocument/2006/relationships/hyperlink" Target="https://betester3.atlassian.net/browse/RCQM-279" TargetMode="External"/><Relationship Id="rId292" Type="http://schemas.openxmlformats.org/officeDocument/2006/relationships/hyperlink" Target="https://betester3.atlassian.net/secure/ViewProfile.jspa?accountId=5d3d57d3557e720da5607f24" TargetMode="External"/><Relationship Id="rId306" Type="http://schemas.openxmlformats.org/officeDocument/2006/relationships/hyperlink" Target="http://www.rushplace.com/" TargetMode="External"/><Relationship Id="rId87" Type="http://schemas.openxmlformats.org/officeDocument/2006/relationships/hyperlink" Target="https://betester3.atlassian.net/secure/BrowseProject.jspa?id=10010" TargetMode="External"/><Relationship Id="rId513" Type="http://schemas.openxmlformats.org/officeDocument/2006/relationships/hyperlink" Target="https://betester3.atlassian.net/browse/RCQM-302" TargetMode="External"/><Relationship Id="rId597" Type="http://schemas.openxmlformats.org/officeDocument/2006/relationships/hyperlink" Target="/secure/attachment/11969/11969_bandicam+2020-08-01+16-04-42-214.mp4" TargetMode="External"/><Relationship Id="rId152" Type="http://schemas.openxmlformats.org/officeDocument/2006/relationships/hyperlink" Target="file:///C:\secure\attachment\12314\12314_bandicam+2020-08-07+13-25-15-118.mp4" TargetMode="External"/><Relationship Id="rId457" Type="http://schemas.openxmlformats.org/officeDocument/2006/relationships/hyperlink" Target="https://betester3.atlassian.net/secure/BrowseProject.jspa?id=10010" TargetMode="External"/><Relationship Id="rId664" Type="http://schemas.openxmlformats.org/officeDocument/2006/relationships/hyperlink" Target="https://betester3.atlassian.net/secure/ViewProfile.jspa?accountId=5f200446c1b9f4001c7a2daa" TargetMode="External"/><Relationship Id="rId14" Type="http://schemas.openxmlformats.org/officeDocument/2006/relationships/hyperlink" Target="/secure/attachment/12493/12493_bandicam+2020-08-12+21-16-38-221.mp4" TargetMode="External"/><Relationship Id="rId317" Type="http://schemas.openxmlformats.org/officeDocument/2006/relationships/hyperlink" Target="https://betester3.atlassian.net/browse/RCQM-329" TargetMode="External"/><Relationship Id="rId524" Type="http://schemas.openxmlformats.org/officeDocument/2006/relationships/hyperlink" Target="https://betester3.atlassian.net/secure/ViewProfile.jspa?accountId=5d3d57d3557e720da5607f24" TargetMode="External"/><Relationship Id="rId98" Type="http://schemas.openxmlformats.org/officeDocument/2006/relationships/hyperlink" Target="https://betester3.atlassian.net/browse/RCQM-359" TargetMode="External"/><Relationship Id="rId163" Type="http://schemas.openxmlformats.org/officeDocument/2006/relationships/hyperlink" Target="/secure/attachment/12310/12310_bandicam+2020-08-07+13-11-49-611.mp4" TargetMode="External"/><Relationship Id="rId370" Type="http://schemas.openxmlformats.org/officeDocument/2006/relationships/hyperlink" Target="https://betester3.atlassian.net/secure/BrowseProject.jspa?id=10010" TargetMode="External"/><Relationship Id="rId230" Type="http://schemas.openxmlformats.org/officeDocument/2006/relationships/hyperlink" Target="https://betester3.atlassian.net/secure/ViewProfile.jspa?accountId=5f200446c1b9f4001c7a2daa" TargetMode="External"/><Relationship Id="rId468" Type="http://schemas.openxmlformats.org/officeDocument/2006/relationships/hyperlink" Target="https://betester3.atlassian.net/secure/ViewProfile.jspa?accountId=5d3d57d3557e720da5607f24" TargetMode="External"/><Relationship Id="rId675" Type="http://schemas.openxmlformats.org/officeDocument/2006/relationships/hyperlink" Target="https://betester3.atlassian.net/secure/ViewProfile.jspa?accountId=5d3d57d3557e720da5607f24" TargetMode="External"/><Relationship Id="rId25" Type="http://schemas.openxmlformats.org/officeDocument/2006/relationships/hyperlink" Target="file:///C:\secure\attachment\12432\12432_bandicam+2020-08-10+16-26-29-199.mp4" TargetMode="External"/><Relationship Id="rId328" Type="http://schemas.openxmlformats.org/officeDocument/2006/relationships/hyperlink" Target="file:///C:\secure\attachment\12085\12085_bandicam+2020-08-03+21-49-37-079.mp4" TargetMode="External"/><Relationship Id="rId535" Type="http://schemas.openxmlformats.org/officeDocument/2006/relationships/hyperlink" Target="https://betester3.atlassian.net/secure/ViewProfile.jspa?accountId=5d3d57d3557e720da5607f24" TargetMode="External"/><Relationship Id="rId174" Type="http://schemas.openxmlformats.org/officeDocument/2006/relationships/hyperlink" Target="https://betester3.atlassian.net/secure/ViewProfile.jspa?accountId=5f200446c1b9f4001c7a2daa" TargetMode="External"/><Relationship Id="rId381" Type="http://schemas.openxmlformats.org/officeDocument/2006/relationships/hyperlink" Target="/secure/attachment/12035/12035_%D0%9A%D0%BD%D0%BE%D0%BF%D0%BA%D0%B8+%D0%B2+%D0%BA%D0%BE%D1%80%D0%B7%D0%B8%D0%BD%D0%B5.jpg" TargetMode="External"/><Relationship Id="rId602" Type="http://schemas.openxmlformats.org/officeDocument/2006/relationships/hyperlink" Target="file:///C:\secure\attachment\11968\11968_bandicam+2020-08-01+16-01-31-870.mp4" TargetMode="External"/><Relationship Id="rId241" Type="http://schemas.openxmlformats.org/officeDocument/2006/relationships/hyperlink" Target="https://betester3.atlassian.net/secure/ViewProfile.jspa?accountId=5d3d57d3557e720da5607f24" TargetMode="External"/><Relationship Id="rId479" Type="http://schemas.openxmlformats.org/officeDocument/2006/relationships/hyperlink" Target="file:///C:\secure\attachment\11997\11997_%25D0%25A1%25D0%25BC%25D0%25B5%25D0%25BD%25D0%25B8%25D1%2582%25D1%258C+%25D0%25B7%25D0%25BD%25D0%25B0%25D1%2587%25D0%25BE%25D0%25BA.jpg" TargetMode="External"/><Relationship Id="rId686" Type="http://schemas.openxmlformats.org/officeDocument/2006/relationships/image" Target="file:///C:\secure\attachment\11941\11941_3.1+(e451e5da-c5b8-40c7-9773-2b407d22c0cc).jpg" TargetMode="External"/><Relationship Id="rId36" Type="http://schemas.openxmlformats.org/officeDocument/2006/relationships/hyperlink" Target="https://betester3.atlassian.net/browse/RCQM-369" TargetMode="External"/><Relationship Id="rId339" Type="http://schemas.openxmlformats.org/officeDocument/2006/relationships/hyperlink" Target="https://betester3.atlassian.net/secure/BrowseProject.jspa?id=10010" TargetMode="External"/><Relationship Id="rId546" Type="http://schemas.openxmlformats.org/officeDocument/2006/relationships/hyperlink" Target="/secure/attachment/11977/11977_bandicam+2020-08-01+19-11-17-662.mp4" TargetMode="External"/><Relationship Id="rId101" Type="http://schemas.openxmlformats.org/officeDocument/2006/relationships/hyperlink" Target="https://www.rzd.ru/" TargetMode="External"/><Relationship Id="rId185" Type="http://schemas.openxmlformats.org/officeDocument/2006/relationships/hyperlink" Target="https://betester3.atlassian.net/secure/ViewProfile.jspa?accountId=5d3d57d3557e720da5607f24" TargetMode="External"/><Relationship Id="rId406" Type="http://schemas.openxmlformats.org/officeDocument/2006/relationships/hyperlink" Target="http://www.rushplace.com/" TargetMode="External"/><Relationship Id="rId392" Type="http://schemas.openxmlformats.org/officeDocument/2006/relationships/hyperlink" Target="/secure/attachment/12033/12033_%D0%91%D0%BE%D0%BA%D0%BE%D0%B2%D0%B0%D1%8F+%D0%BF%D0%B0%D0%BD%D0%B5%D0%BB%D1%8C.jpg" TargetMode="External"/><Relationship Id="rId613" Type="http://schemas.openxmlformats.org/officeDocument/2006/relationships/hyperlink" Target="https://betester3.atlassian.net/secure/ViewProfile.jspa?accountId=5f200446c1b9f4001c7a2daa" TargetMode="External"/><Relationship Id="rId697" Type="http://schemas.openxmlformats.org/officeDocument/2006/relationships/hyperlink" Target="https://betester3.atlassian.net/secure/ViewProfile.jspa?accountId=5f200446c1b9f4001c7a2daa" TargetMode="External"/><Relationship Id="rId252" Type="http://schemas.openxmlformats.org/officeDocument/2006/relationships/hyperlink" Target="https://www.phptravels.net" TargetMode="External"/><Relationship Id="rId47" Type="http://schemas.openxmlformats.org/officeDocument/2006/relationships/hyperlink" Target="https://betester3.atlassian.net/secure/ViewProfile.jspa?accountId=5d3d57d3557e720da5607f24" TargetMode="External"/><Relationship Id="rId112" Type="http://schemas.openxmlformats.org/officeDocument/2006/relationships/hyperlink" Target="https://betester3.atlassian.net/browse/RCQM-357" TargetMode="External"/><Relationship Id="rId557" Type="http://schemas.openxmlformats.org/officeDocument/2006/relationships/hyperlink" Target="https://betester3.atlassian.net/secure/BrowseProject.jspa?id=10010" TargetMode="External"/><Relationship Id="rId196" Type="http://schemas.openxmlformats.org/officeDocument/2006/relationships/hyperlink" Target="https://www.phptravels.net/home" TargetMode="External"/><Relationship Id="rId417" Type="http://schemas.openxmlformats.org/officeDocument/2006/relationships/hyperlink" Target="https://betester3.atlassian.net/secure/ViewProfile.jspa?accountId=5d3d57d3557e720da5607f24" TargetMode="External"/><Relationship Id="rId624" Type="http://schemas.openxmlformats.org/officeDocument/2006/relationships/hyperlink" Target="https://betester3.atlassian.net/secure/BrowseProject.jspa?id=10010" TargetMode="External"/><Relationship Id="rId263" Type="http://schemas.openxmlformats.org/officeDocument/2006/relationships/hyperlink" Target="https://betester3.atlassian.net/secure/ViewProfile.jspa?accountId=5d3d57d3557e720da5607f24" TargetMode="External"/><Relationship Id="rId470" Type="http://schemas.openxmlformats.org/officeDocument/2006/relationships/hyperlink" Target="https://betester3.atlassian.net/secure/BrowseProject.jspa?id=10010" TargetMode="External"/><Relationship Id="rId58" Type="http://schemas.openxmlformats.org/officeDocument/2006/relationships/hyperlink" Target="/secure/attachment/12427/12427_%D0%A1%D0%BF%D0%B8%D1%81%D0%BA%D0%B8.jpg" TargetMode="External"/><Relationship Id="rId123" Type="http://schemas.openxmlformats.org/officeDocument/2006/relationships/hyperlink" Target="file:///C:\secure\attachment\12328\12328_bandicam+2020-08-07+22-09-27-872.mp4" TargetMode="External"/><Relationship Id="rId330" Type="http://schemas.openxmlformats.org/officeDocument/2006/relationships/hyperlink" Target="https://betester3.atlassian.net/secure/ViewProfile.jspa?accountId=5d3d57d3557e720da5607f24" TargetMode="External"/><Relationship Id="rId568" Type="http://schemas.openxmlformats.org/officeDocument/2006/relationships/hyperlink" Target="https://betester3.atlassian.net/browse/RCQM-293" TargetMode="External"/><Relationship Id="rId428" Type="http://schemas.openxmlformats.org/officeDocument/2006/relationships/hyperlink" Target="https://betester3.atlassian.net/secure/ViewProfile.jspa?accountId=5f200446c1b9f4001c7a2daa" TargetMode="External"/><Relationship Id="rId635" Type="http://schemas.openxmlformats.org/officeDocument/2006/relationships/hyperlink" Target="https://betester3.atlassian.net/browse/RCQM-282" TargetMode="External"/><Relationship Id="rId274" Type="http://schemas.openxmlformats.org/officeDocument/2006/relationships/hyperlink" Target="http://www.rushplace.com/" TargetMode="External"/><Relationship Id="rId481" Type="http://schemas.openxmlformats.org/officeDocument/2006/relationships/image" Target="https://betester3.atlassian.net/secure/thumbnail/11997/%D0%A1%D0%BC%D0%B5%D0%BD%D0%B8%D1%82%D1%8C+%D0%B7%D0%BD%D0%B0%D1%87%D0%BE%D0%BA.jpg" TargetMode="External"/><Relationship Id="rId702" Type="http://schemas.openxmlformats.org/officeDocument/2006/relationships/theme" Target="theme/theme1.xml"/><Relationship Id="rId69" Type="http://schemas.openxmlformats.org/officeDocument/2006/relationships/hyperlink" Target="https://betester3.atlassian.net/secure/BrowseProject.jspa?id=10010" TargetMode="External"/><Relationship Id="rId134" Type="http://schemas.openxmlformats.org/officeDocument/2006/relationships/hyperlink" Target="https://betester3.atlassian.net/secure/BrowseProject.jspa?id=10010" TargetMode="External"/><Relationship Id="rId579" Type="http://schemas.openxmlformats.org/officeDocument/2006/relationships/hyperlink" Target="/secure/attachment/11972/11972_bandicam+2020-08-01+17-49-58-490.mp4" TargetMode="External"/><Relationship Id="rId341" Type="http://schemas.openxmlformats.org/officeDocument/2006/relationships/hyperlink" Target="http://www.rushplace.com/" TargetMode="External"/><Relationship Id="rId439" Type="http://schemas.openxmlformats.org/officeDocument/2006/relationships/hyperlink" Target="/secure/attachment/12016/12016_%D0%A6%D0%B5%D0%BD%D1%8B+%D0%B8+%D0%BA%D0%BD%D0%BE%D0%BF%D0%BA%D0%B8.jpg" TargetMode="External"/><Relationship Id="rId646" Type="http://schemas.openxmlformats.org/officeDocument/2006/relationships/hyperlink" Target="https://betester3.atlassian.net/secure/ViewProfile.jspa?accountId=5f200446c1b9f4001c7a2daa" TargetMode="External"/><Relationship Id="rId201" Type="http://schemas.openxmlformats.org/officeDocument/2006/relationships/hyperlink" Target="https://betester3.atlassian.net/secure/BrowseProject.jspa?id=10010" TargetMode="External"/><Relationship Id="rId285" Type="http://schemas.openxmlformats.org/officeDocument/2006/relationships/hyperlink" Target="https://betester3.atlassian.net/browse/RCQM-333" TargetMode="External"/><Relationship Id="rId506" Type="http://schemas.openxmlformats.org/officeDocument/2006/relationships/hyperlink" Target="https://betester3.atlassian.net/secure/ViewProfile.jspa?accountId=5d3d57d3557e720da5607f24" TargetMode="External"/><Relationship Id="rId492" Type="http://schemas.openxmlformats.org/officeDocument/2006/relationships/hyperlink" Target="file:///C:\secure\attachment\11995\11995_bandicam+2020-08-02+11-03-08-710.mp4" TargetMode="External"/><Relationship Id="rId145" Type="http://schemas.openxmlformats.org/officeDocument/2006/relationships/hyperlink" Target="/secure/attachment/12325/12325_Screenshot_20200807-213435_Chrome.jpg" TargetMode="External"/><Relationship Id="rId352" Type="http://schemas.openxmlformats.org/officeDocument/2006/relationships/image" Target="https://betester3.atlassian.net/secure/thumbnail/12060/%D0%9F%D0%BE%D0%B4%D0%B2%D0%B0%D0%BB.jpg" TargetMode="External"/><Relationship Id="rId212" Type="http://schemas.openxmlformats.org/officeDocument/2006/relationships/hyperlink" Target="/secure/attachment/12251/12251_20200806_110016.mp4" TargetMode="External"/><Relationship Id="rId657" Type="http://schemas.openxmlformats.org/officeDocument/2006/relationships/image" Target="file:///C:\secure\attachment\11937\11937_2+(19938515-8c99-4ef8-91b3-7f3d1a280087).jpg" TargetMode="External"/><Relationship Id="rId296" Type="http://schemas.openxmlformats.org/officeDocument/2006/relationships/hyperlink" Target="http://www.rushplace.com/" TargetMode="External"/><Relationship Id="rId517" Type="http://schemas.openxmlformats.org/officeDocument/2006/relationships/hyperlink" Target="/secure/attachment/11985/11985_bandicam+2020-08-01+20-42-36-781.mp4" TargetMode="External"/><Relationship Id="rId60" Type="http://schemas.openxmlformats.org/officeDocument/2006/relationships/hyperlink" Target="https://betester3.atlassian.net/secure/ViewProfile.jspa?accountId=5d3d57d3557e720da5607f24" TargetMode="External"/><Relationship Id="rId156" Type="http://schemas.openxmlformats.org/officeDocument/2006/relationships/image" Target="https://betester3.atlassian.net/secure/thumbnail/12313/%D0%91%D1%80%D0%BE%D0%BD%D0%B8%D1%80%D0%BE%D0%B2%D0%B0%D0%BD%D0%B8%D0%B5.jpg" TargetMode="External"/><Relationship Id="rId363" Type="http://schemas.openxmlformats.org/officeDocument/2006/relationships/hyperlink" Target="https://betester3.atlassian.net/secure/ViewProfile.jspa?accountId=5f200446c1b9f4001c7a2daa" TargetMode="External"/><Relationship Id="rId570" Type="http://schemas.openxmlformats.org/officeDocument/2006/relationships/hyperlink" Target="https://betester3.atlassian.net/secure/ViewProfile.jspa?accountId=5f200446c1b9f4001c7a2daa" TargetMode="External"/><Relationship Id="rId223" Type="http://schemas.openxmlformats.org/officeDocument/2006/relationships/hyperlink" Target="https://betester3.atlassian.net/secure/ViewProfile.jspa?accountId=5f200446c1b9f4001c7a2daa" TargetMode="External"/><Relationship Id="rId430" Type="http://schemas.openxmlformats.org/officeDocument/2006/relationships/hyperlink" Target="file:///C:\secure\attachment\12017\12017_%25D0%25A6%25D0%25B5%25D0%25BD%25D0%25B0+%25D1%2581%25D0%25BE+%25D1%2581%25D0%25BA%25D0%25B8%25D0%25B4%25D0%25BA%25D0%25BE%25D0%25B9.jpg" TargetMode="External"/><Relationship Id="rId668" Type="http://schemas.openxmlformats.org/officeDocument/2006/relationships/hyperlink" Target="https://betester3.atlassian.net/secure/ViewProfile.jspa?accountId=5d3d57d3557e720da5607f24" TargetMode="External"/><Relationship Id="rId18" Type="http://schemas.openxmlformats.org/officeDocument/2006/relationships/image" Target="https://betester3.atlassian.net/secure/thumbnail/12492/%D0%9E%D1%88%D0%B8%D0%B1%D0%BA%D0%B0+403.jpg" TargetMode="External"/><Relationship Id="rId265" Type="http://schemas.openxmlformats.org/officeDocument/2006/relationships/hyperlink" Target="https://betester3.atlassian.net/secure/BrowseProject.jspa?id=10010" TargetMode="External"/><Relationship Id="rId472" Type="http://schemas.openxmlformats.org/officeDocument/2006/relationships/hyperlink" Target="file:///C:\secure\attachment\11998\11998_%25D0%25A1%25D0%25B2%25D0%25B5%25D1%2580%25D0%25BD%25D1%2583%25D1%2582%25D1%258C.jpg" TargetMode="External"/><Relationship Id="rId528" Type="http://schemas.openxmlformats.org/officeDocument/2006/relationships/hyperlink" Target="https://betester3.atlassian.net/secure/ViewProfile.jspa?accountId=5f200446c1b9f4001c7a2daa" TargetMode="External"/><Relationship Id="rId125" Type="http://schemas.openxmlformats.org/officeDocument/2006/relationships/hyperlink" Target="https://betester3.atlassian.net/secure/ViewProfile.jspa?accountId=5d3d57d3557e720da5607f24" TargetMode="External"/><Relationship Id="rId167" Type="http://schemas.openxmlformats.org/officeDocument/2006/relationships/hyperlink" Target="https://betester3.atlassian.net/secure/ViewProfile.jspa?accountId=5f200446c1b9f4001c7a2daa" TargetMode="External"/><Relationship Id="rId332" Type="http://schemas.openxmlformats.org/officeDocument/2006/relationships/hyperlink" Target="https://betester3.atlassian.net/secure/BrowseProject.jspa?id=10010" TargetMode="External"/><Relationship Id="rId374" Type="http://schemas.openxmlformats.org/officeDocument/2006/relationships/hyperlink" Target="/secure/attachment/12036/12036_bandicam+2020-08-03+14-53-06-022.mp4" TargetMode="External"/><Relationship Id="rId581" Type="http://schemas.openxmlformats.org/officeDocument/2006/relationships/hyperlink" Target="https://betester3.atlassian.net/browse/RCQM-291" TargetMode="External"/><Relationship Id="rId71" Type="http://schemas.openxmlformats.org/officeDocument/2006/relationships/hyperlink" Target="file:///C:\secure\attachment\12425\12425_bandicam+2020-08-09+10-37-43-189.mp4" TargetMode="External"/><Relationship Id="rId234" Type="http://schemas.openxmlformats.org/officeDocument/2006/relationships/hyperlink" Target="https://betester3.atlassian.net/secure/ViewProfile.jspa?accountId=5d3d57d3557e720da5607f24" TargetMode="External"/><Relationship Id="rId637" Type="http://schemas.openxmlformats.org/officeDocument/2006/relationships/hyperlink" Target="https://betester3.atlassian.net/secure/ViewProfile.jspa?accountId=5f200446c1b9f4001c7a2daa" TargetMode="External"/><Relationship Id="rId679" Type="http://schemas.openxmlformats.org/officeDocument/2006/relationships/hyperlink" Target="https://betester3.atlassian.net/secure/ViewProfile.jspa?accountId=5f200446c1b9f4001c7a2daa" TargetMode="External"/><Relationship Id="rId2" Type="http://schemas.openxmlformats.org/officeDocument/2006/relationships/styles" Target="styles.xml"/><Relationship Id="rId29" Type="http://schemas.openxmlformats.org/officeDocument/2006/relationships/hyperlink" Target="https://betester3.atlassian.net/browse/RCQM-370" TargetMode="External"/><Relationship Id="rId276" Type="http://schemas.openxmlformats.org/officeDocument/2006/relationships/hyperlink" Target="/secure/attachment/12124/12124_bandicam+2020-08-04+15-49-47-638.mp4" TargetMode="External"/><Relationship Id="rId441" Type="http://schemas.openxmlformats.org/officeDocument/2006/relationships/hyperlink" Target="https://betester3.atlassian.net/secure/ViewProfile.jspa?accountId=5d3d57d3557e720da5607f24" TargetMode="External"/><Relationship Id="rId483" Type="http://schemas.openxmlformats.org/officeDocument/2006/relationships/hyperlink" Target="https://betester3.atlassian.net/browse/RCQM-307" TargetMode="External"/><Relationship Id="rId539" Type="http://schemas.openxmlformats.org/officeDocument/2006/relationships/hyperlink" Target="file:///C:\secure\attachment\11978\11978_bandicam+2020-08-01+20-01-05-736.mp4" TargetMode="External"/><Relationship Id="rId690" Type="http://schemas.openxmlformats.org/officeDocument/2006/relationships/hyperlink" Target="https://betester3.atlassian.net/browse/RCQM-273" TargetMode="External"/><Relationship Id="rId40" Type="http://schemas.openxmlformats.org/officeDocument/2006/relationships/hyperlink" Target="/secure/attachment/12430/12430_bandicam+2020-08-10+15-53-31-645.mp4" TargetMode="External"/><Relationship Id="rId136" Type="http://schemas.openxmlformats.org/officeDocument/2006/relationships/hyperlink" Target="https://www.rzd.ru/" TargetMode="External"/><Relationship Id="rId178" Type="http://schemas.openxmlformats.org/officeDocument/2006/relationships/hyperlink" Target="https://betester3.atlassian.net/secure/ViewProfile.jspa?accountId=5d3d57d3557e720da5607f24" TargetMode="External"/><Relationship Id="rId301" Type="http://schemas.openxmlformats.org/officeDocument/2006/relationships/image" Target="https://betester3.atlassian.net/secure/thumbnail/12102/%D0%9D%D1%83%D0%BB%D0%B5%D0%B2%D0%BE%D0%B5+%D0%B7%D0%BD%D0%B0%D1%87%D0%B5%D0%BD%D0%B8%D0%B5.jpg" TargetMode="External"/><Relationship Id="rId343" Type="http://schemas.openxmlformats.org/officeDocument/2006/relationships/hyperlink" Target="/secure/attachment/12083/12083_%D0%AD%D0%BB%D0%B5%D0%BC%D0%B5%D0%BD%D1%82%D1%8B+%D0%BA%D0%BE%D1%80%D0%B7%D0%B8%D0%BD%D1%8B.jpg" TargetMode="External"/><Relationship Id="rId550" Type="http://schemas.openxmlformats.org/officeDocument/2006/relationships/hyperlink" Target="https://betester3.atlassian.net/secure/BrowseProject.jspa?id=10010" TargetMode="External"/><Relationship Id="rId82" Type="http://schemas.openxmlformats.org/officeDocument/2006/relationships/hyperlink" Target="https://betester3.atlassian.net/secure/ViewProfile.jspa?accountId=5f200446c1b9f4001c7a2daa" TargetMode="External"/><Relationship Id="rId203" Type="http://schemas.openxmlformats.org/officeDocument/2006/relationships/hyperlink" Target="https://www.phptravels.net/home" TargetMode="External"/><Relationship Id="rId385" Type="http://schemas.openxmlformats.org/officeDocument/2006/relationships/image" Target="https://betester3.atlassian.net/secure/thumbnail/12034/%D0%9A%D0%BD%D0%BE%D0%BF%D0%BA%D0%B8+%D0%B2+%D0%BA%D0%BE%D1%80%D0%B7%D0%B8%D0%BD%D0%B51.jpg" TargetMode="External"/><Relationship Id="rId592" Type="http://schemas.openxmlformats.org/officeDocument/2006/relationships/hyperlink" Target="https://betester3.atlassian.net/secure/ViewProfile.jspa?accountId=5d3d57d3557e720da5607f24" TargetMode="External"/><Relationship Id="rId606" Type="http://schemas.openxmlformats.org/officeDocument/2006/relationships/hyperlink" Target="https://betester3.atlassian.net/secure/BrowseProject.jspa?id=10010" TargetMode="External"/><Relationship Id="rId648" Type="http://schemas.openxmlformats.org/officeDocument/2006/relationships/hyperlink" Target="https://betester3.atlassian.net/secure/BrowseProject.jspa?id=10010" TargetMode="External"/><Relationship Id="rId245" Type="http://schemas.openxmlformats.org/officeDocument/2006/relationships/hyperlink" Target="https://www.phptravels.net/home" TargetMode="External"/><Relationship Id="rId287" Type="http://schemas.openxmlformats.org/officeDocument/2006/relationships/hyperlink" Target="https://betester3.atlassian.net/secure/ViewProfile.jspa?accountId=5f200446c1b9f4001c7a2daa" TargetMode="External"/><Relationship Id="rId410" Type="http://schemas.openxmlformats.org/officeDocument/2006/relationships/hyperlink" Target="https://betester3.atlassian.net/browse/RCQM-317" TargetMode="External"/><Relationship Id="rId452" Type="http://schemas.openxmlformats.org/officeDocument/2006/relationships/hyperlink" Target="file:///C:\secure\attachment\12001\12001_%25D0%25A2%25D1%2580%25D0%25B5%25D1%2582%25D0%25B8%25D0%25B9+%25D1%2581%25D1%2582%25D0%25BE%25D0%25BB%25D0%25B1%25D0%25B5%25D1%2586.jpg" TargetMode="External"/><Relationship Id="rId494" Type="http://schemas.openxmlformats.org/officeDocument/2006/relationships/hyperlink" Target="https://betester3.atlassian.net/secure/ViewProfile.jspa?accountId=5d3d57d3557e720da5607f24" TargetMode="External"/><Relationship Id="rId508" Type="http://schemas.openxmlformats.org/officeDocument/2006/relationships/hyperlink" Target="https://betester3.atlassian.net/secure/BrowseProject.jspa?id=10010" TargetMode="External"/><Relationship Id="rId105" Type="http://schemas.openxmlformats.org/officeDocument/2006/relationships/hyperlink" Target="https://betester3.atlassian.net/browse/RCQM-358" TargetMode="External"/><Relationship Id="rId147" Type="http://schemas.openxmlformats.org/officeDocument/2006/relationships/hyperlink" Target="https://betester3.atlassian.net/secure/ViewProfile.jspa?accountId=5d3d57d3557e720da5607f24" TargetMode="External"/><Relationship Id="rId312" Type="http://schemas.openxmlformats.org/officeDocument/2006/relationships/hyperlink" Target="https://betester3.atlassian.net/secure/ViewProfile.jspa?accountId=5f200446c1b9f4001c7a2daa" TargetMode="External"/><Relationship Id="rId354" Type="http://schemas.openxmlformats.org/officeDocument/2006/relationships/hyperlink" Target="https://betester3.atlassian.net/browse/RCQM-324" TargetMode="External"/><Relationship Id="rId51" Type="http://schemas.openxmlformats.org/officeDocument/2006/relationships/hyperlink" Target="file:///C:\secure\attachment\12428\12428_bandicam+2020-08-10+15-33-19-139.mp4" TargetMode="External"/><Relationship Id="rId93" Type="http://schemas.openxmlformats.org/officeDocument/2006/relationships/hyperlink" Target="https://betester3.atlassian.net/secure/BrowseProject.jspa?id=10010" TargetMode="External"/><Relationship Id="rId189" Type="http://schemas.openxmlformats.org/officeDocument/2006/relationships/hyperlink" Target="https://www.phptravels.net/home" TargetMode="External"/><Relationship Id="rId396" Type="http://schemas.openxmlformats.org/officeDocument/2006/relationships/hyperlink" Target="https://betester3.atlassian.net/secure/BrowseProject.jspa?id=10010" TargetMode="External"/><Relationship Id="rId561" Type="http://schemas.openxmlformats.org/officeDocument/2006/relationships/hyperlink" Target="https://betester3.atlassian.net/secure/ViewProfile.jspa?accountId=5d3d57d3557e720da5607f24" TargetMode="External"/><Relationship Id="rId617" Type="http://schemas.openxmlformats.org/officeDocument/2006/relationships/hyperlink" Target="https://betester3.atlassian.net/browse/RCQM-285" TargetMode="External"/><Relationship Id="rId659" Type="http://schemas.openxmlformats.org/officeDocument/2006/relationships/hyperlink" Target="https://betester3.atlassian.net/browse/RCQM-278" TargetMode="External"/><Relationship Id="rId214" Type="http://schemas.openxmlformats.org/officeDocument/2006/relationships/hyperlink" Target="https://betester3.atlassian.net/browse/RCQM-343" TargetMode="External"/><Relationship Id="rId256" Type="http://schemas.openxmlformats.org/officeDocument/2006/relationships/hyperlink" Target="https://betester3.atlassian.net/browse/RCQM-337" TargetMode="External"/><Relationship Id="rId298" Type="http://schemas.openxmlformats.org/officeDocument/2006/relationships/hyperlink" Target="/secure/attachment/12103/12103_bandicam+2020-08-04+13-02-50-829.mp4" TargetMode="External"/><Relationship Id="rId421" Type="http://schemas.openxmlformats.org/officeDocument/2006/relationships/hyperlink" Target="http://www.rushplace.com/" TargetMode="External"/><Relationship Id="rId463" Type="http://schemas.openxmlformats.org/officeDocument/2006/relationships/hyperlink" Target="https://betester3.atlassian.net/browse/RCQM-310" TargetMode="External"/><Relationship Id="rId519" Type="http://schemas.openxmlformats.org/officeDocument/2006/relationships/hyperlink" Target="https://betester3.atlassian.net/browse/RCQM-301" TargetMode="External"/><Relationship Id="rId670" Type="http://schemas.openxmlformats.org/officeDocument/2006/relationships/hyperlink" Target="https://betester3.atlassian.net/secure/ViewProfile.jspa?accountId=5f200446c1b9f4001c7a2daa" TargetMode="External"/><Relationship Id="rId116" Type="http://schemas.openxmlformats.org/officeDocument/2006/relationships/hyperlink" Target="file:///C:\secure\attachment\12329\12329_bandicam+2020-08-07+22-11-02-659.mp4" TargetMode="External"/><Relationship Id="rId158" Type="http://schemas.openxmlformats.org/officeDocument/2006/relationships/hyperlink" Target="https://betester3.atlassian.net/browse/RCQM-351" TargetMode="External"/><Relationship Id="rId323" Type="http://schemas.openxmlformats.org/officeDocument/2006/relationships/hyperlink" Target="https://betester3.atlassian.net/secure/ViewProfile.jspa?accountId=5d3d57d3557e720da5607f24" TargetMode="External"/><Relationship Id="rId530" Type="http://schemas.openxmlformats.org/officeDocument/2006/relationships/hyperlink" Target="https://betester3.atlassian.net/browse/RCQM-299" TargetMode="External"/><Relationship Id="rId20" Type="http://schemas.openxmlformats.org/officeDocument/2006/relationships/hyperlink" Target="/secure/attachment/12491/12491_%D0%9E%D1%88%D0%B8%D0%B1%D0%BA%D0%B0+%D0%B2+%D0%BA%D0%BE%D0%BD%D1%81%D0%BE%D0%BB%D0%B8.txt" TargetMode="External"/><Relationship Id="rId62" Type="http://schemas.openxmlformats.org/officeDocument/2006/relationships/hyperlink" Target="https://betester3.atlassian.net/browse/RCQM-365" TargetMode="External"/><Relationship Id="rId365" Type="http://schemas.openxmlformats.org/officeDocument/2006/relationships/hyperlink" Target="file:///C:\secure\attachment\12054\12054_%25D0%2598%25D0%25BC%25D1%258F+%25D0%25B8+%25D0%25BC%25D1%258B%25D0%25BB%25D0%25BE.jpg" TargetMode="External"/><Relationship Id="rId572" Type="http://schemas.openxmlformats.org/officeDocument/2006/relationships/hyperlink" Target="/secure/attachment/11973/11973_List.jpg" TargetMode="External"/><Relationship Id="rId628" Type="http://schemas.openxmlformats.org/officeDocument/2006/relationships/hyperlink" Target="https://betester3.atlassian.net/secure/ViewProfile.jspa?accountId=5d3d57d3557e720da5607f24" TargetMode="External"/><Relationship Id="rId225" Type="http://schemas.openxmlformats.org/officeDocument/2006/relationships/hyperlink" Target="file:///C:\secure\attachment\12197\12197_bandicam+2020-08-06+10-18-38-360.mp4" TargetMode="External"/><Relationship Id="rId267" Type="http://schemas.openxmlformats.org/officeDocument/2006/relationships/hyperlink" Target="http://www.rushplace.com/" TargetMode="External"/><Relationship Id="rId432" Type="http://schemas.openxmlformats.org/officeDocument/2006/relationships/image" Target="https://betester3.atlassian.net/secure/thumbnail/12017/%D0%A6%D0%B5%D0%BD%D0%B0+%D1%81%D0%BE+%D1%81%D0%BA%D0%B8%D0%B4%D0%BA%D0%BE%D0%B9.jpg" TargetMode="External"/><Relationship Id="rId474" Type="http://schemas.openxmlformats.org/officeDocument/2006/relationships/image" Target="https://betester3.atlassian.net/secure/thumbnail/11998/%D0%A1%D0%B2%D0%B5%D1%80%D0%BD%D1%83%D1%82%D1%8C.jpg" TargetMode="External"/><Relationship Id="rId127" Type="http://schemas.openxmlformats.org/officeDocument/2006/relationships/hyperlink" Target="https://betester3.atlassian.net/secure/BrowseProject.jspa?id=10010" TargetMode="External"/><Relationship Id="rId681" Type="http://schemas.openxmlformats.org/officeDocument/2006/relationships/hyperlink" Target="https://betester3.atlassian.net/secure/ViewProfile.jspa?accountId=5d3d57d3557e720da5607f24" TargetMode="External"/><Relationship Id="rId31" Type="http://schemas.openxmlformats.org/officeDocument/2006/relationships/hyperlink" Target="https://betester3.atlassian.net/secure/ViewProfile.jspa?accountId=5f200446c1b9f4001c7a2daa" TargetMode="External"/><Relationship Id="rId73" Type="http://schemas.openxmlformats.org/officeDocument/2006/relationships/hyperlink" Target="https://betester3.atlassian.net/secure/ViewProfile.jspa?accountId=5d3d57d3557e720da5607f24" TargetMode="External"/><Relationship Id="rId169" Type="http://schemas.openxmlformats.org/officeDocument/2006/relationships/hyperlink" Target="file:///C:\secure\attachment\12309\12309_bandicam+2020-08-07+13-01-13-109.mp4" TargetMode="External"/><Relationship Id="rId334" Type="http://schemas.openxmlformats.org/officeDocument/2006/relationships/hyperlink" Target="http://www.rushplace.com/" TargetMode="External"/><Relationship Id="rId376" Type="http://schemas.openxmlformats.org/officeDocument/2006/relationships/hyperlink" Target="https://betester3.atlassian.net/browse/RCQM-321" TargetMode="External"/><Relationship Id="rId541" Type="http://schemas.openxmlformats.org/officeDocument/2006/relationships/hyperlink" Target="https://betester3.atlassian.net/secure/ViewProfile.jspa?accountId=5d3d57d3557e720da5607f24" TargetMode="External"/><Relationship Id="rId583" Type="http://schemas.openxmlformats.org/officeDocument/2006/relationships/hyperlink" Target="https://betester3.atlassian.net/secure/ViewProfile.jspa?accountId=5f200446c1b9f4001c7a2daa" TargetMode="External"/><Relationship Id="rId639" Type="http://schemas.openxmlformats.org/officeDocument/2006/relationships/hyperlink" Target="/secure/attachment/11950/11950_bandicam+2020-07-30+19-05-27-784.mp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betester3.atlassian.net/secure/BrowseProject.jspa?id=10010" TargetMode="External"/><Relationship Id="rId236" Type="http://schemas.openxmlformats.org/officeDocument/2006/relationships/hyperlink" Target="https://betester3.atlassian.net/secure/BrowseProject.jspa?id=10010" TargetMode="External"/><Relationship Id="rId278" Type="http://schemas.openxmlformats.org/officeDocument/2006/relationships/hyperlink" Target="https://betester3.atlassian.net/browse/RCQM-334" TargetMode="External"/><Relationship Id="rId401" Type="http://schemas.openxmlformats.org/officeDocument/2006/relationships/image" Target="https://betester3.atlassian.net/secure/thumbnail/12031/%D0%9D%D0%B5+%D0%BE%D1%82%D0%BE%D0%B1%D1%80%D0%B0%D0%B6%D0%B0%D0%B5%D1%82%D1%81%D1%8F.jpg" TargetMode="External"/><Relationship Id="rId443" Type="http://schemas.openxmlformats.org/officeDocument/2006/relationships/hyperlink" Target="https://betester3.atlassian.net/secure/BrowseProject.jspa?id=10010" TargetMode="External"/><Relationship Id="rId650" Type="http://schemas.openxmlformats.org/officeDocument/2006/relationships/hyperlink" Target="http://www.rushplace.com/" TargetMode="External"/><Relationship Id="rId303" Type="http://schemas.openxmlformats.org/officeDocument/2006/relationships/hyperlink" Target="https://betester3.atlassian.net/browse/RCQM-331" TargetMode="External"/><Relationship Id="rId485" Type="http://schemas.openxmlformats.org/officeDocument/2006/relationships/hyperlink" Target="https://betester3.atlassian.net/secure/ViewProfile.jspa?accountId=5f200446c1b9f4001c7a2daa" TargetMode="External"/><Relationship Id="rId692" Type="http://schemas.openxmlformats.org/officeDocument/2006/relationships/hyperlink" Target="https://betester3.atlassian.net/secure/ViewProfile.jspa?accountId=5f200446c1b9f4001c7a2daa" TargetMode="External"/><Relationship Id="rId42" Type="http://schemas.openxmlformats.org/officeDocument/2006/relationships/hyperlink" Target="https://betester3.atlassian.net/browse/RCQM-368" TargetMode="External"/><Relationship Id="rId84" Type="http://schemas.openxmlformats.org/officeDocument/2006/relationships/hyperlink" Target="/secure/attachment/12423/12423_bandicam+2020-08-09+09-48-38-710.mp4" TargetMode="External"/><Relationship Id="rId138" Type="http://schemas.openxmlformats.org/officeDocument/2006/relationships/hyperlink" Target="/secure/attachment/12326/12326_bandicam+2020-08-07+22-07-19-964.mp4" TargetMode="External"/><Relationship Id="rId345" Type="http://schemas.openxmlformats.org/officeDocument/2006/relationships/hyperlink" Target="https://betester3.atlassian.net/secure/ViewProfile.jspa?accountId=5d3d57d3557e720da5607f24" TargetMode="External"/><Relationship Id="rId387" Type="http://schemas.openxmlformats.org/officeDocument/2006/relationships/hyperlink" Target="https://betester3.atlassian.net/browse/RCQM-320" TargetMode="External"/><Relationship Id="rId510" Type="http://schemas.openxmlformats.org/officeDocument/2006/relationships/hyperlink" Target="file:///C:\secure\attachment\11988\11988_bandicam+2020-08-01+21-03-41-616.mp4" TargetMode="External"/><Relationship Id="rId552" Type="http://schemas.openxmlformats.org/officeDocument/2006/relationships/hyperlink" Target="file:///C:\secure\attachment\11976\11976_bandicam+2020-08-01+18-53-37-770.mp4" TargetMode="External"/><Relationship Id="rId594" Type="http://schemas.openxmlformats.org/officeDocument/2006/relationships/hyperlink" Target="https://betester3.atlassian.net/secure/BrowseProject.jspa?id=10010" TargetMode="External"/><Relationship Id="rId608" Type="http://schemas.openxmlformats.org/officeDocument/2006/relationships/hyperlink" Target="file:///C:\secure\attachment\11967\11967_bandicam+2020-08-01+15-30-11-805.mp4" TargetMode="External"/><Relationship Id="rId191" Type="http://schemas.openxmlformats.org/officeDocument/2006/relationships/hyperlink" Target="/secure/attachment/12302/12302_bandicam+2020-08-07+11-59-47-194.mp4" TargetMode="External"/><Relationship Id="rId205" Type="http://schemas.openxmlformats.org/officeDocument/2006/relationships/hyperlink" Target="/secure/attachment/12259/12259_20200806_110327.mp4" TargetMode="External"/><Relationship Id="rId247" Type="http://schemas.openxmlformats.org/officeDocument/2006/relationships/hyperlink" Target="/secure/attachment/12194/12194_bandicam+2020-08-06+09-47-15-934.mp4" TargetMode="External"/><Relationship Id="rId412" Type="http://schemas.openxmlformats.org/officeDocument/2006/relationships/hyperlink" Target="https://betester3.atlassian.net/secure/ViewProfile.jspa?accountId=5f200446c1b9f4001c7a2daa" TargetMode="External"/><Relationship Id="rId107" Type="http://schemas.openxmlformats.org/officeDocument/2006/relationships/hyperlink" Target="https://betester3.atlassian.net/secure/ViewProfile.jspa?accountId=5f200446c1b9f4001c7a2daa" TargetMode="External"/><Relationship Id="rId289" Type="http://schemas.openxmlformats.org/officeDocument/2006/relationships/hyperlink" Target="file:///C:\secure\attachment\12105\12105_Shipping.jpg" TargetMode="External"/><Relationship Id="rId454" Type="http://schemas.openxmlformats.org/officeDocument/2006/relationships/image" Target="https://betester3.atlassian.net/secure/thumbnail/12001/%D0%A2%D1%80%D0%B5%D1%82%D0%B8%D0%B9+%D1%81%D1%82%D0%BE%D0%BB%D0%B1%D0%B5%D1%86.jpg" TargetMode="External"/><Relationship Id="rId496" Type="http://schemas.openxmlformats.org/officeDocument/2006/relationships/hyperlink" Target="https://betester3.atlassian.net/secure/BrowseProject.jspa?id=10010" TargetMode="External"/><Relationship Id="rId661" Type="http://schemas.openxmlformats.org/officeDocument/2006/relationships/hyperlink" Target="https://betester3.atlassian.net/secure/ViewProfile.jspa?accountId=5f200446c1b9f4001c7a2daa" TargetMode="External"/><Relationship Id="rId11" Type="http://schemas.openxmlformats.org/officeDocument/2006/relationships/hyperlink" Target="https://www.phptravels.net/home" TargetMode="External"/><Relationship Id="rId53" Type="http://schemas.openxmlformats.org/officeDocument/2006/relationships/hyperlink" Target="https://betester3.atlassian.net/secure/ViewProfile.jspa?accountId=5d3d57d3557e720da5607f24" TargetMode="External"/><Relationship Id="rId149" Type="http://schemas.openxmlformats.org/officeDocument/2006/relationships/hyperlink" Target="https://betester3.atlassian.net/secure/BrowseProject.jspa?id=10010" TargetMode="External"/><Relationship Id="rId314" Type="http://schemas.openxmlformats.org/officeDocument/2006/relationships/hyperlink" Target="file:///C:\secure\attachment\12096\12096_bandicam+2020-08-04+12-41-24-604.mp4" TargetMode="External"/><Relationship Id="rId356" Type="http://schemas.openxmlformats.org/officeDocument/2006/relationships/hyperlink" Target="https://betester3.atlassian.net/secure/ViewProfile.jspa?accountId=5f200446c1b9f4001c7a2daa" TargetMode="External"/><Relationship Id="rId398" Type="http://schemas.openxmlformats.org/officeDocument/2006/relationships/hyperlink" Target="http://www.rushplace.com/" TargetMode="External"/><Relationship Id="rId521" Type="http://schemas.openxmlformats.org/officeDocument/2006/relationships/hyperlink" Target="https://betester3.atlassian.net/secure/ViewProfile.jspa?accountId=5f200446c1b9f4001c7a2daa" TargetMode="External"/><Relationship Id="rId563" Type="http://schemas.openxmlformats.org/officeDocument/2006/relationships/hyperlink" Target="https://betester3.atlassian.net/secure/BrowseProject.jspa?id=10010" TargetMode="External"/><Relationship Id="rId619" Type="http://schemas.openxmlformats.org/officeDocument/2006/relationships/hyperlink" Target="https://betester3.atlassian.net/secure/ViewProfile.jspa?accountId=5f200446c1b9f4001c7a2daa" TargetMode="External"/><Relationship Id="rId95" Type="http://schemas.openxmlformats.org/officeDocument/2006/relationships/hyperlink" Target="file:///C:\secure\attachment\12421\12421_bandicam+2020-08-09+09-37-46-140.mp4" TargetMode="External"/><Relationship Id="rId160" Type="http://schemas.openxmlformats.org/officeDocument/2006/relationships/hyperlink" Target="https://betester3.atlassian.net/secure/ViewProfile.jspa?accountId=5f200446c1b9f4001c7a2daa" TargetMode="External"/><Relationship Id="rId216" Type="http://schemas.openxmlformats.org/officeDocument/2006/relationships/hyperlink" Target="https://betester3.atlassian.net/secure/ViewProfile.jspa?accountId=5f200446c1b9f4001c7a2daa" TargetMode="External"/><Relationship Id="rId423" Type="http://schemas.openxmlformats.org/officeDocument/2006/relationships/hyperlink" Target="/secure/attachment/12018/12018_%D0%A4%D0%BE%D1%82%D0%BE+%D1%82%D0%BE%D0%B2%D0%B0%D1%80%D0%B0.jpg" TargetMode="External"/><Relationship Id="rId258" Type="http://schemas.openxmlformats.org/officeDocument/2006/relationships/hyperlink" Target="https://betester3.atlassian.net/secure/ViewProfile.jspa?accountId=5f200446c1b9f4001c7a2daa" TargetMode="External"/><Relationship Id="rId465" Type="http://schemas.openxmlformats.org/officeDocument/2006/relationships/hyperlink" Target="https://betester3.atlassian.net/secure/ViewProfile.jspa?accountId=5f200446c1b9f4001c7a2daa" TargetMode="External"/><Relationship Id="rId630" Type="http://schemas.openxmlformats.org/officeDocument/2006/relationships/hyperlink" Target="https://betester3.atlassian.net/secure/BrowseProject.jspa?id=10010" TargetMode="External"/><Relationship Id="rId672" Type="http://schemas.openxmlformats.org/officeDocument/2006/relationships/hyperlink" Target="https://betester3.atlassian.net/secure/BrowseProject.jspa?id=10010" TargetMode="External"/><Relationship Id="rId22" Type="http://schemas.openxmlformats.org/officeDocument/2006/relationships/hyperlink" Target="https://betester3.atlassian.net/browse/RCQM-371" TargetMode="External"/><Relationship Id="rId64" Type="http://schemas.openxmlformats.org/officeDocument/2006/relationships/hyperlink" Target="https://betester3.atlassian.net/secure/ViewProfile.jspa?accountId=5f200446c1b9f4001c7a2daa" TargetMode="External"/><Relationship Id="rId118" Type="http://schemas.openxmlformats.org/officeDocument/2006/relationships/hyperlink" Target="https://betester3.atlassian.net/secure/ViewProfile.jspa?accountId=5d3d57d3557e720da5607f24" TargetMode="External"/><Relationship Id="rId325" Type="http://schemas.openxmlformats.org/officeDocument/2006/relationships/hyperlink" Target="https://betester3.atlassian.net/secure/BrowseProject.jspa?id=10010" TargetMode="External"/><Relationship Id="rId367" Type="http://schemas.openxmlformats.org/officeDocument/2006/relationships/image" Target="https://betester3.atlassian.net/secure/thumbnail/12054/%D0%98%D0%BC%D1%8F+%D0%B8+%D0%BC%D1%8B%D0%BB%D0%BE.jpg" TargetMode="External"/><Relationship Id="rId532" Type="http://schemas.openxmlformats.org/officeDocument/2006/relationships/hyperlink" Target="https://betester3.atlassian.net/secure/ViewProfile.jspa?accountId=5f200446c1b9f4001c7a2daa" TargetMode="External"/><Relationship Id="rId574" Type="http://schemas.openxmlformats.org/officeDocument/2006/relationships/hyperlink" Target="https://betester3.atlassian.net/secure/ViewProfile.jspa?accountId=5d3d57d3557e720da5607f24" TargetMode="External"/><Relationship Id="rId171" Type="http://schemas.openxmlformats.org/officeDocument/2006/relationships/hyperlink" Target="https://betester3.atlassian.net/secure/ViewProfile.jspa?accountId=5d3d57d3557e720da5607f24" TargetMode="External"/><Relationship Id="rId227" Type="http://schemas.openxmlformats.org/officeDocument/2006/relationships/hyperlink" Target="https://betester3.atlassian.net/secure/ViewProfile.jspa?accountId=5d3d57d3557e720da5607f24" TargetMode="External"/><Relationship Id="rId269" Type="http://schemas.openxmlformats.org/officeDocument/2006/relationships/hyperlink" Target="https://betester3.atlassian.net/secure/ViewProfile.jspa?accountId=5d3d57d3557e720da5607f24" TargetMode="External"/><Relationship Id="rId434" Type="http://schemas.openxmlformats.org/officeDocument/2006/relationships/hyperlink" Target="https://betester3.atlassian.net/browse/RCQM-314" TargetMode="External"/><Relationship Id="rId476" Type="http://schemas.openxmlformats.org/officeDocument/2006/relationships/hyperlink" Target="https://betester3.atlassian.net/browse/RCQM-308" TargetMode="External"/><Relationship Id="rId641" Type="http://schemas.openxmlformats.org/officeDocument/2006/relationships/hyperlink" Target="https://betester3.atlassian.net/browse/RCQM-281" TargetMode="External"/><Relationship Id="rId683" Type="http://schemas.openxmlformats.org/officeDocument/2006/relationships/hyperlink" Target="https://betester3.atlassian.net/browse/RCQM-274" TargetMode="External"/><Relationship Id="rId33" Type="http://schemas.openxmlformats.org/officeDocument/2006/relationships/hyperlink" Target="/secure/attachment/12431/12431_%D0%9D%D0%B5%D1%82+%D0%BA%D0%BD%D0%BE%D0%BF%D0%BA%D0%B8+%D0%9F%D1%80%D0%B8%D0%BC%D0%B5%D0%BD%D0%B8%D1%82%D1%8C.jpg" TargetMode="External"/><Relationship Id="rId129" Type="http://schemas.openxmlformats.org/officeDocument/2006/relationships/hyperlink" Target="https://www.rzd.ru/" TargetMode="External"/><Relationship Id="rId280" Type="http://schemas.openxmlformats.org/officeDocument/2006/relationships/hyperlink" Target="https://betester3.atlassian.net/secure/ViewProfile.jspa?accountId=5f200446c1b9f4001c7a2daa" TargetMode="External"/><Relationship Id="rId336" Type="http://schemas.openxmlformats.org/officeDocument/2006/relationships/hyperlink" Target="/secure/attachment/12084/12084_bandicam+2020-08-03+21-38-25-117.mp4" TargetMode="External"/><Relationship Id="rId501" Type="http://schemas.openxmlformats.org/officeDocument/2006/relationships/hyperlink" Target="https://betester3.atlassian.net/browse/RCQM-304" TargetMode="External"/><Relationship Id="rId543" Type="http://schemas.openxmlformats.org/officeDocument/2006/relationships/hyperlink" Target="https://betester3.atlassian.net/secure/BrowseProject.jspa?id=10010" TargetMode="External"/><Relationship Id="rId75" Type="http://schemas.openxmlformats.org/officeDocument/2006/relationships/hyperlink" Target="https://betester3.atlassian.net/secure/BrowseProject.jspa?id=10010" TargetMode="External"/><Relationship Id="rId140" Type="http://schemas.openxmlformats.org/officeDocument/2006/relationships/hyperlink" Target="https://betester3.atlassian.net/browse/RCQM-353" TargetMode="External"/><Relationship Id="rId182" Type="http://schemas.openxmlformats.org/officeDocument/2006/relationships/hyperlink" Target="https://www.phptravels.net/home" TargetMode="External"/><Relationship Id="rId378" Type="http://schemas.openxmlformats.org/officeDocument/2006/relationships/hyperlink" Target="https://betester3.atlassian.net/secure/ViewProfile.jspa?accountId=5f200446c1b9f4001c7a2daa" TargetMode="External"/><Relationship Id="rId403" Type="http://schemas.openxmlformats.org/officeDocument/2006/relationships/hyperlink" Target="https://betester3.atlassian.net/browse/RCQM-318" TargetMode="External"/><Relationship Id="rId585" Type="http://schemas.openxmlformats.org/officeDocument/2006/relationships/hyperlink" Target="/secure/attachment/11971/11971_bandicam+2020-08-01+17-41-05-931.mp4" TargetMode="External"/><Relationship Id="rId6" Type="http://schemas.openxmlformats.org/officeDocument/2006/relationships/hyperlink" Target="https://betester3.atlassian.net/secure/BrowseProject.jspa?id=10010" TargetMode="External"/><Relationship Id="rId238" Type="http://schemas.openxmlformats.org/officeDocument/2006/relationships/hyperlink" Target="https://www.phptravels.net/home" TargetMode="External"/><Relationship Id="rId445" Type="http://schemas.openxmlformats.org/officeDocument/2006/relationships/hyperlink" Target="file:///C:\secure\attachment\12002\12002_%25D0%259D%25D0%25B0%25D0%25B7%25D0%25B2%25D0%25B0%25D0%25BD%25D0%25B8%25D0%25B5+%25D0%25BA%25D0%25BD%25D0%25BE%25D0%25BF%25D0%25BA%25D0%25B8.jpg" TargetMode="External"/><Relationship Id="rId487" Type="http://schemas.openxmlformats.org/officeDocument/2006/relationships/hyperlink" Target="/secure/attachment/11996/11996_bandicam+2020-08-02+11-27-29-558.mp4" TargetMode="External"/><Relationship Id="rId610" Type="http://schemas.openxmlformats.org/officeDocument/2006/relationships/hyperlink" Target="https://betester3.atlassian.net/secure/ViewProfile.jspa?accountId=5d3d57d3557e720da5607f24" TargetMode="External"/><Relationship Id="rId652" Type="http://schemas.openxmlformats.org/officeDocument/2006/relationships/hyperlink" Target="https://betester3.atlassian.net/secure/ViewProfile.jspa?accountId=5d3d57d3557e720da5607f24" TargetMode="External"/><Relationship Id="rId694" Type="http://schemas.openxmlformats.org/officeDocument/2006/relationships/hyperlink" Target="https://betester3.atlassian.net/secure/ViewProfile.jspa?accountId=5f200446c1b9f4001c7a2daa" TargetMode="External"/><Relationship Id="rId291" Type="http://schemas.openxmlformats.org/officeDocument/2006/relationships/image" Target="https://betester3.atlassian.net/secure/thumbnail/12105/Shipping.jpg" TargetMode="External"/><Relationship Id="rId305" Type="http://schemas.openxmlformats.org/officeDocument/2006/relationships/hyperlink" Target="https://betester3.atlassian.net/secure/ViewProfile.jspa?accountId=5f200446c1b9f4001c7a2daa" TargetMode="External"/><Relationship Id="rId347" Type="http://schemas.openxmlformats.org/officeDocument/2006/relationships/hyperlink" Target="https://betester3.atlassian.net/secure/BrowseProject.jspa?id=10010" TargetMode="External"/><Relationship Id="rId512" Type="http://schemas.openxmlformats.org/officeDocument/2006/relationships/hyperlink" Target="https://betester3.atlassian.net/secure/ViewProfile.jspa?accountId=5d3d57d3557e720da5607f24" TargetMode="External"/><Relationship Id="rId44" Type="http://schemas.openxmlformats.org/officeDocument/2006/relationships/hyperlink" Target="https://betester3.atlassian.net/secure/ViewProfile.jspa?accountId=5f200446c1b9f4001c7a2daa" TargetMode="External"/><Relationship Id="rId86" Type="http://schemas.openxmlformats.org/officeDocument/2006/relationships/hyperlink" Target="https://betester3.atlassian.net/browse/RCQM-361" TargetMode="External"/><Relationship Id="rId151" Type="http://schemas.openxmlformats.org/officeDocument/2006/relationships/hyperlink" Target="https://www.phptravels.net/home" TargetMode="External"/><Relationship Id="rId389" Type="http://schemas.openxmlformats.org/officeDocument/2006/relationships/hyperlink" Target="https://betester3.atlassian.net/secure/ViewProfile.jspa?accountId=5f200446c1b9f4001c7a2daa" TargetMode="External"/><Relationship Id="rId554" Type="http://schemas.openxmlformats.org/officeDocument/2006/relationships/hyperlink" Target="https://betester3.atlassian.net/secure/ViewProfile.jspa?accountId=5d3d57d3557e720da5607f24" TargetMode="External"/><Relationship Id="rId596" Type="http://schemas.openxmlformats.org/officeDocument/2006/relationships/hyperlink" Target="file:///C:\secure\attachment\11969\11969_bandicam+2020-08-01+16-04-42-214.mp4" TargetMode="External"/><Relationship Id="rId193" Type="http://schemas.openxmlformats.org/officeDocument/2006/relationships/hyperlink" Target="https://betester3.atlassian.net/browse/RCQM-346" TargetMode="External"/><Relationship Id="rId207" Type="http://schemas.openxmlformats.org/officeDocument/2006/relationships/hyperlink" Target="https://betester3.atlassian.net/browse/RCQM-344" TargetMode="External"/><Relationship Id="rId249" Type="http://schemas.openxmlformats.org/officeDocument/2006/relationships/hyperlink" Target="https://betester3.atlassian.net/browse/RCQM-338" TargetMode="External"/><Relationship Id="rId414" Type="http://schemas.openxmlformats.org/officeDocument/2006/relationships/hyperlink" Target="file:///C:\secure\attachment\12022\12022_%25D0%25A1%25D0%25BE%25D1%2580%25D1%2582%25D0%25B8%25D1%2580%25D0%25BE%25D0%25B2%25D0%25BA%25D0%25B0+%25D0%25BF%25D0%25BE+%25D0%25BF%25D0%25BE%25D0%25BF%25D1%2583%25D0%25BB%25D1%258F%25D1%2580%25D0%25BD%25D0%25BE%25D1%2581%25D1%2582%25D0%25B8.jpg" TargetMode="External"/><Relationship Id="rId456" Type="http://schemas.openxmlformats.org/officeDocument/2006/relationships/hyperlink" Target="https://betester3.atlassian.net/browse/RCQM-311" TargetMode="External"/><Relationship Id="rId498" Type="http://schemas.openxmlformats.org/officeDocument/2006/relationships/hyperlink" Target="file:///C:\secure\attachment\11990\11990_bandicam+2020-08-01+21-49-45-234.mp4" TargetMode="External"/><Relationship Id="rId621" Type="http://schemas.openxmlformats.org/officeDocument/2006/relationships/hyperlink" Target="/secure/attachment/11965/11965_bandicam+2020-08-01+15-07-57-224.mp4" TargetMode="External"/><Relationship Id="rId663" Type="http://schemas.openxmlformats.org/officeDocument/2006/relationships/hyperlink" Target="https://betester3.atlassian.net/secure/ViewProfile.jspa?accountId=5d3d57d3557e720da5607f24" TargetMode="External"/><Relationship Id="rId13" Type="http://schemas.openxmlformats.org/officeDocument/2006/relationships/hyperlink" Target="file:///C:\secure\attachment\12493\12493_bandicam+2020-08-12+21-16-38-221.mp4" TargetMode="External"/><Relationship Id="rId109" Type="http://schemas.openxmlformats.org/officeDocument/2006/relationships/hyperlink" Target="file:///C:\secure\attachment\12330\12330_bandicam+2020-08-07+22-12-52-790.mp4" TargetMode="External"/><Relationship Id="rId260" Type="http://schemas.openxmlformats.org/officeDocument/2006/relationships/hyperlink" Target="file:///C:\secure\attachment\12126\12126_%25D0%259D%25D0%25B0%25D0%25B7%25D0%25B2%25D0%25B0%25D0%25BD%25D0%25B8%25D0%25B5+%25D1%2581%25D0%25B0%25D0%25B9%25D1%2582%25D0%25B0.jpg" TargetMode="External"/><Relationship Id="rId316" Type="http://schemas.openxmlformats.org/officeDocument/2006/relationships/hyperlink" Target="https://betester3.atlassian.net/secure/ViewProfile.jspa?accountId=5d3d57d3557e720da5607f24" TargetMode="External"/><Relationship Id="rId523" Type="http://schemas.openxmlformats.org/officeDocument/2006/relationships/hyperlink" Target="/secure/attachment/11983/11983_bandicam+2020-08-01+20-28-18-696.mp4" TargetMode="External"/><Relationship Id="rId55" Type="http://schemas.openxmlformats.org/officeDocument/2006/relationships/hyperlink" Target="https://betester3.atlassian.net/secure/BrowseProject.jspa?id=10010" TargetMode="External"/><Relationship Id="rId97" Type="http://schemas.openxmlformats.org/officeDocument/2006/relationships/hyperlink" Target="https://betester3.atlassian.net/secure/ViewProfile.jspa?accountId=5d3d57d3557e720da5607f24" TargetMode="External"/><Relationship Id="rId120" Type="http://schemas.openxmlformats.org/officeDocument/2006/relationships/hyperlink" Target="https://betester3.atlassian.net/secure/BrowseProject.jspa?id=10010" TargetMode="External"/><Relationship Id="rId358" Type="http://schemas.openxmlformats.org/officeDocument/2006/relationships/hyperlink" Target="file:///C:\secure\attachment\12059\12059_bandicam+2020-08-03+16-18-56-764.mp4" TargetMode="External"/><Relationship Id="rId565" Type="http://schemas.openxmlformats.org/officeDocument/2006/relationships/hyperlink" Target="file:///C:\secure\attachment\11974\11974_bandicam+2020-08-01+18-25-48-490.mp4" TargetMode="External"/><Relationship Id="rId162" Type="http://schemas.openxmlformats.org/officeDocument/2006/relationships/hyperlink" Target="file:///C:\secure\attachment\12310\12310_bandicam+2020-08-07+13-11-49-611.mp4" TargetMode="External"/><Relationship Id="rId218" Type="http://schemas.openxmlformats.org/officeDocument/2006/relationships/hyperlink" Target="file:///C:\secure\attachment\12250\12250_bandicam+2020-08-06+17-23-38-326.mp4" TargetMode="External"/><Relationship Id="rId425" Type="http://schemas.openxmlformats.org/officeDocument/2006/relationships/hyperlink" Target="https://betester3.atlassian.net/secure/ViewProfile.jspa?accountId=5d3d57d3557e720da5607f24" TargetMode="External"/><Relationship Id="rId467" Type="http://schemas.openxmlformats.org/officeDocument/2006/relationships/hyperlink" Target="/secure/attachment/11999/11999_bandicam+2020-08-02+12-01-42-272.mp4" TargetMode="External"/><Relationship Id="rId632" Type="http://schemas.openxmlformats.org/officeDocument/2006/relationships/hyperlink" Target="file:///C:\secure\attachment\11951\11951_bandicam+2020-07-30+20-33-26-060.mp4" TargetMode="External"/><Relationship Id="rId271" Type="http://schemas.openxmlformats.org/officeDocument/2006/relationships/hyperlink" Target="https://betester3.atlassian.net/browse/RCQM-335" TargetMode="External"/><Relationship Id="rId674" Type="http://schemas.openxmlformats.org/officeDocument/2006/relationships/image" Target="file:///C:\secure\attachment\11942\11942_4+(87f80992-c883-4e70-965e-3c118dd4b7e3).jpg" TargetMode="External"/><Relationship Id="rId24" Type="http://schemas.openxmlformats.org/officeDocument/2006/relationships/hyperlink" Target="https://betester3.atlassian.net/secure/ViewProfile.jspa?accountId=5f200446c1b9f4001c7a2daa" TargetMode="External"/><Relationship Id="rId66" Type="http://schemas.openxmlformats.org/officeDocument/2006/relationships/hyperlink" Target="/secure/attachment/12426/12426_bandicam+2020-08-09+10-41-26-141.mp4" TargetMode="External"/><Relationship Id="rId131" Type="http://schemas.openxmlformats.org/officeDocument/2006/relationships/hyperlink" Target="/secure/attachment/12327/12327_bandicam+2020-08-07+22-08-49-175.mp4" TargetMode="External"/><Relationship Id="rId327" Type="http://schemas.openxmlformats.org/officeDocument/2006/relationships/hyperlink" Target="http://www.rushplace.com/" TargetMode="External"/><Relationship Id="rId369" Type="http://schemas.openxmlformats.org/officeDocument/2006/relationships/hyperlink" Target="https://betester3.atlassian.net/browse/RCQM-322" TargetMode="External"/><Relationship Id="rId534" Type="http://schemas.openxmlformats.org/officeDocument/2006/relationships/hyperlink" Target="/secure/attachment/11979/11979_bandicam+2020-08-01+20-11-11-584.mp4" TargetMode="External"/><Relationship Id="rId576" Type="http://schemas.openxmlformats.org/officeDocument/2006/relationships/hyperlink" Target="https://betester3.atlassian.net/secure/BrowseProject.jspa?id=10010" TargetMode="External"/><Relationship Id="rId173" Type="http://schemas.openxmlformats.org/officeDocument/2006/relationships/hyperlink" Target="https://betester3.atlassian.net/secure/BrowseProject.jspa?id=10010" TargetMode="External"/><Relationship Id="rId229" Type="http://schemas.openxmlformats.org/officeDocument/2006/relationships/hyperlink" Target="https://betester3.atlassian.net/secure/BrowseProject.jspa?id=10010" TargetMode="External"/><Relationship Id="rId380" Type="http://schemas.openxmlformats.org/officeDocument/2006/relationships/hyperlink" Target="file:///C:\secure\attachment\12035\12035_%25D0%259A%25D0%25BD%25D0%25BE%25D0%25BF%25D0%25BA%25D0%25B8+%25D0%25B2+%25D0%25BA%25D0%25BE%25D1%2580%25D0%25B7%25D0%25B8%25D0%25BD%25D0%25B5.jpg" TargetMode="External"/><Relationship Id="rId436" Type="http://schemas.openxmlformats.org/officeDocument/2006/relationships/hyperlink" Target="https://betester3.atlassian.net/secure/ViewProfile.jspa?accountId=5f200446c1b9f4001c7a2daa" TargetMode="External"/><Relationship Id="rId601" Type="http://schemas.openxmlformats.org/officeDocument/2006/relationships/hyperlink" Target="https://betester3.atlassian.net/secure/ViewProfile.jspa?accountId=5f200446c1b9f4001c7a2daa" TargetMode="External"/><Relationship Id="rId643" Type="http://schemas.openxmlformats.org/officeDocument/2006/relationships/hyperlink" Target="https://betester3.atlassian.net/secure/ViewProfile.jspa?accountId=5f200446c1b9f4001c7a2daa" TargetMode="External"/><Relationship Id="rId240" Type="http://schemas.openxmlformats.org/officeDocument/2006/relationships/hyperlink" Target="/secure/attachment/12195/12195_bandicam+2020-08-06+09-53-31-540.mp4" TargetMode="External"/><Relationship Id="rId478" Type="http://schemas.openxmlformats.org/officeDocument/2006/relationships/hyperlink" Target="https://betester3.atlassian.net/secure/ViewProfile.jspa?accountId=5f200446c1b9f4001c7a2daa" TargetMode="External"/><Relationship Id="rId685" Type="http://schemas.openxmlformats.org/officeDocument/2006/relationships/hyperlink" Target="https://betester3.atlassian.net/secure/ViewProfile.jspa?accountId=5f200446c1b9f4001c7a2daa" TargetMode="External"/><Relationship Id="rId35" Type="http://schemas.openxmlformats.org/officeDocument/2006/relationships/hyperlink" Target="https://betester3.atlassian.net/secure/ViewProfile.jspa?accountId=5d3d57d3557e720da5607f24" TargetMode="External"/><Relationship Id="rId77" Type="http://schemas.openxmlformats.org/officeDocument/2006/relationships/hyperlink" Target="file:///C:\secure\attachment\12424\12424_bandicam+2020-08-09+10-07-28-261.mp4" TargetMode="External"/><Relationship Id="rId100" Type="http://schemas.openxmlformats.org/officeDocument/2006/relationships/hyperlink" Target="https://betester3.atlassian.net/secure/ViewProfile.jspa?accountId=5f200446c1b9f4001c7a2daa" TargetMode="External"/><Relationship Id="rId282" Type="http://schemas.openxmlformats.org/officeDocument/2006/relationships/hyperlink" Target="file:///C:\secure\attachment\12112\12112_bandicam+2020-08-04+13-58-01-000.mp4" TargetMode="External"/><Relationship Id="rId338" Type="http://schemas.openxmlformats.org/officeDocument/2006/relationships/hyperlink" Target="https://betester3.atlassian.net/browse/RCQM-326" TargetMode="External"/><Relationship Id="rId503" Type="http://schemas.openxmlformats.org/officeDocument/2006/relationships/hyperlink" Target="https://betester3.atlassian.net/secure/ViewProfile.jspa?accountId=5f200446c1b9f4001c7a2daa" TargetMode="External"/><Relationship Id="rId545" Type="http://schemas.openxmlformats.org/officeDocument/2006/relationships/hyperlink" Target="file:///C:\secure\attachment\11977\11977_bandicam+2020-08-01+19-11-17-662.mp4" TargetMode="External"/><Relationship Id="rId587" Type="http://schemas.openxmlformats.org/officeDocument/2006/relationships/hyperlink" Target="https://betester3.atlassian.net/browse/RCQM-290" TargetMode="External"/><Relationship Id="rId8" Type="http://schemas.openxmlformats.org/officeDocument/2006/relationships/image" Target="https://betester3.atlassian.net/images/icons/attach/file.gif" TargetMode="External"/><Relationship Id="rId142" Type="http://schemas.openxmlformats.org/officeDocument/2006/relationships/hyperlink" Target="https://betester3.atlassian.net/secure/ViewProfile.jspa?accountId=5f200446c1b9f4001c7a2daa" TargetMode="External"/><Relationship Id="rId184" Type="http://schemas.openxmlformats.org/officeDocument/2006/relationships/hyperlink" Target="/secure/attachment/12306/12306_bandicam+2020-08-07+12-29-14-851.mp4" TargetMode="External"/><Relationship Id="rId391" Type="http://schemas.openxmlformats.org/officeDocument/2006/relationships/hyperlink" Target="file:///C:\secure\attachment\12033\12033_%25D0%2591%25D0%25BE%25D0%25BA%25D0%25BE%25D0%25B2%25D0%25B0%25D1%258F+%25D0%25BF%25D0%25B0%25D0%25BD%25D0%25B5%25D0%25BB%25D1%258C.jpg" TargetMode="External"/><Relationship Id="rId405" Type="http://schemas.openxmlformats.org/officeDocument/2006/relationships/hyperlink" Target="https://betester3.atlassian.net/secure/ViewProfile.jspa?accountId=5f200446c1b9f4001c7a2daa" TargetMode="External"/><Relationship Id="rId447" Type="http://schemas.openxmlformats.org/officeDocument/2006/relationships/image" Target="https://betester3.atlassian.net/secure/thumbnail/12002/%D0%9D%D0%B0%D0%B7%D0%B2%D0%B0%D0%BD%D0%B8%D0%B5+%D0%BA%D0%BD%D0%BE%D0%BF%D0%BA%D0%B8.jpg" TargetMode="External"/><Relationship Id="rId612" Type="http://schemas.openxmlformats.org/officeDocument/2006/relationships/hyperlink" Target="https://betester3.atlassian.net/secure/BrowseProject.jspa?id=10010" TargetMode="External"/><Relationship Id="rId251" Type="http://schemas.openxmlformats.org/officeDocument/2006/relationships/hyperlink" Target="https://betester3.atlassian.net/secure/ViewProfile.jspa?accountId=5f200446c1b9f4001c7a2daa" TargetMode="External"/><Relationship Id="rId489" Type="http://schemas.openxmlformats.org/officeDocument/2006/relationships/hyperlink" Target="https://betester3.atlassian.net/browse/RCQM-306" TargetMode="External"/><Relationship Id="rId654" Type="http://schemas.openxmlformats.org/officeDocument/2006/relationships/hyperlink" Target="https://betester3.atlassian.net/secure/BrowseProject.jspa?id=10010" TargetMode="External"/><Relationship Id="rId696" Type="http://schemas.openxmlformats.org/officeDocument/2006/relationships/hyperlink" Target="https://betester3.atlassian.net/secure/BrowseProject.jspa?id=10010" TargetMode="External"/><Relationship Id="rId46" Type="http://schemas.openxmlformats.org/officeDocument/2006/relationships/hyperlink" Target="/secure/attachment/12429/12429_bandicam+2020-08-10+15-43-56-298.mp4" TargetMode="External"/><Relationship Id="rId293" Type="http://schemas.openxmlformats.org/officeDocument/2006/relationships/hyperlink" Target="https://betester3.atlassian.net/browse/RCQM-332" TargetMode="External"/><Relationship Id="rId307" Type="http://schemas.openxmlformats.org/officeDocument/2006/relationships/hyperlink" Target="file:///C:\secure\attachment\12099\12099_bandicam+2020-08-04+12-51-23-281.mp4" TargetMode="External"/><Relationship Id="rId349" Type="http://schemas.openxmlformats.org/officeDocument/2006/relationships/hyperlink" Target="http://www.rushplace.com/" TargetMode="External"/><Relationship Id="rId514" Type="http://schemas.openxmlformats.org/officeDocument/2006/relationships/hyperlink" Target="https://betester3.atlassian.net/secure/BrowseProject.jspa?id=10010" TargetMode="External"/><Relationship Id="rId556" Type="http://schemas.openxmlformats.org/officeDocument/2006/relationships/hyperlink" Target="https://betester3.atlassian.net/browse/RCQM-295" TargetMode="External"/><Relationship Id="rId88" Type="http://schemas.openxmlformats.org/officeDocument/2006/relationships/hyperlink" Target="https://betester3.atlassian.net/secure/ViewProfile.jspa?accountId=5f200446c1b9f4001c7a2daa" TargetMode="External"/><Relationship Id="rId111" Type="http://schemas.openxmlformats.org/officeDocument/2006/relationships/hyperlink" Target="https://betester3.atlassian.net/secure/ViewProfile.jspa?accountId=5d3d57d3557e720da5607f24" TargetMode="External"/><Relationship Id="rId153" Type="http://schemas.openxmlformats.org/officeDocument/2006/relationships/hyperlink" Target="/secure/attachment/12314/12314_bandicam+2020-08-07+13-25-15-118.mp4" TargetMode="External"/><Relationship Id="rId195" Type="http://schemas.openxmlformats.org/officeDocument/2006/relationships/hyperlink" Target="https://betester3.atlassian.net/secure/ViewProfile.jspa?accountId=5f200446c1b9f4001c7a2daa" TargetMode="External"/><Relationship Id="rId209" Type="http://schemas.openxmlformats.org/officeDocument/2006/relationships/hyperlink" Target="https://betester3.atlassian.net/secure/ViewProfile.jspa?accountId=5f200446c1b9f4001c7a2daa" TargetMode="External"/><Relationship Id="rId360" Type="http://schemas.openxmlformats.org/officeDocument/2006/relationships/hyperlink" Target="https://betester3.atlassian.net/secure/ViewProfile.jspa?accountId=5d3d57d3557e720da5607f24" TargetMode="External"/><Relationship Id="rId416" Type="http://schemas.openxmlformats.org/officeDocument/2006/relationships/image" Target="https://betester3.atlassian.net/secure/thumbnail/12022/%D0%A1%D0%BE%D1%80%D1%82%D0%B8%D1%80%D0%BE%D0%B2%D0%BA%D0%B0+%D0%BF%D0%BE+%D0%BF%D0%BE%D0%BF%D1%83%D0%BB%D1%8F%D1%80%D0%BD%D0%BE%D1%81%D1%82%D0%B8.jpg" TargetMode="External"/><Relationship Id="rId598" Type="http://schemas.openxmlformats.org/officeDocument/2006/relationships/hyperlink" Target="https://betester3.atlassian.net/secure/ViewProfile.jspa?accountId=5d3d57d3557e720da5607f24" TargetMode="External"/><Relationship Id="rId220" Type="http://schemas.openxmlformats.org/officeDocument/2006/relationships/hyperlink" Target="https://betester3.atlassian.net/secure/ViewProfile.jspa?accountId=5d3d57d3557e720da5607f24" TargetMode="External"/><Relationship Id="rId458" Type="http://schemas.openxmlformats.org/officeDocument/2006/relationships/hyperlink" Target="https://betester3.atlassian.net/secure/ViewProfile.jspa?accountId=5f200446c1b9f4001c7a2daa" TargetMode="External"/><Relationship Id="rId623" Type="http://schemas.openxmlformats.org/officeDocument/2006/relationships/hyperlink" Target="https://betester3.atlassian.net/browse/RCQM-284" TargetMode="External"/><Relationship Id="rId665" Type="http://schemas.openxmlformats.org/officeDocument/2006/relationships/hyperlink" Target="https://betester3.atlassian.net/browse/RCQM-277" TargetMode="External"/><Relationship Id="rId15" Type="http://schemas.openxmlformats.org/officeDocument/2006/relationships/image" Target="file:///C:\images\icons\link_attachment_7.gif" TargetMode="External"/><Relationship Id="rId57" Type="http://schemas.openxmlformats.org/officeDocument/2006/relationships/hyperlink" Target="file:///C:\secure\attachment\12427\12427_%25D0%25A1%25D0%25BF%25D0%25B8%25D1%2581%25D0%25BA%25D0%25B8.jpg" TargetMode="External"/><Relationship Id="rId262" Type="http://schemas.openxmlformats.org/officeDocument/2006/relationships/image" Target="https://betester3.atlassian.net/secure/thumbnail/12126/%D0%9D%D0%B0%D0%B7%D0%B2%D0%B0%D0%BD%D0%B8%D0%B5+%D1%81%D0%B0%D0%B9%D1%82%D0%B0.jpg" TargetMode="External"/><Relationship Id="rId318" Type="http://schemas.openxmlformats.org/officeDocument/2006/relationships/hyperlink" Target="https://betester3.atlassian.net/secure/BrowseProject.jspa?id=10010" TargetMode="External"/><Relationship Id="rId525" Type="http://schemas.openxmlformats.org/officeDocument/2006/relationships/hyperlink" Target="https://betester3.atlassian.net/secure/ViewProfile.jspa?accountId=5f200446c1b9f4001c7a2daa" TargetMode="External"/><Relationship Id="rId567" Type="http://schemas.openxmlformats.org/officeDocument/2006/relationships/hyperlink" Target="https://betester3.atlassian.net/secure/ViewProfile.jspa?accountId=5d3d57d3557e720da5607f24" TargetMode="External"/><Relationship Id="rId99" Type="http://schemas.openxmlformats.org/officeDocument/2006/relationships/hyperlink" Target="https://betester3.atlassian.net/secure/BrowseProject.jspa?id=10010" TargetMode="External"/><Relationship Id="rId122" Type="http://schemas.openxmlformats.org/officeDocument/2006/relationships/hyperlink" Target="https://www.rzd.ru/" TargetMode="External"/><Relationship Id="rId164" Type="http://schemas.openxmlformats.org/officeDocument/2006/relationships/hyperlink" Target="https://betester3.atlassian.net/secure/ViewProfile.jspa?accountId=5d3d57d3557e720da5607f24" TargetMode="External"/><Relationship Id="rId371" Type="http://schemas.openxmlformats.org/officeDocument/2006/relationships/hyperlink" Target="https://betester3.atlassian.net/secure/ViewProfile.jspa?accountId=5f200446c1b9f4001c7a2daa" TargetMode="External"/><Relationship Id="rId427" Type="http://schemas.openxmlformats.org/officeDocument/2006/relationships/hyperlink" Target="https://betester3.atlassian.net/secure/BrowseProject.jspa?id=10010" TargetMode="External"/><Relationship Id="rId469" Type="http://schemas.openxmlformats.org/officeDocument/2006/relationships/hyperlink" Target="https://betester3.atlassian.net/browse/RCQM-309" TargetMode="External"/><Relationship Id="rId634" Type="http://schemas.openxmlformats.org/officeDocument/2006/relationships/hyperlink" Target="https://betester3.atlassian.net/secure/ViewProfile.jspa?accountId=5d3d57d3557e720da5607f24" TargetMode="External"/><Relationship Id="rId676" Type="http://schemas.openxmlformats.org/officeDocument/2006/relationships/hyperlink" Target="https://betester3.atlassian.net/secure/ViewProfile.jspa?accountId=5f200446c1b9f4001c7a2daa" TargetMode="External"/><Relationship Id="rId26" Type="http://schemas.openxmlformats.org/officeDocument/2006/relationships/hyperlink" Target="/secure/attachment/12432/12432_bandicam+2020-08-10+16-26-29-199.mp4" TargetMode="External"/><Relationship Id="rId231" Type="http://schemas.openxmlformats.org/officeDocument/2006/relationships/hyperlink" Target="https://www.phptravels.net/home" TargetMode="External"/><Relationship Id="rId273" Type="http://schemas.openxmlformats.org/officeDocument/2006/relationships/hyperlink" Target="https://betester3.atlassian.net/secure/ViewProfile.jspa?accountId=5f200446c1b9f4001c7a2daa" TargetMode="External"/><Relationship Id="rId329" Type="http://schemas.openxmlformats.org/officeDocument/2006/relationships/hyperlink" Target="/secure/attachment/12085/12085_bandicam+2020-08-03+21-49-37-079.mp4" TargetMode="External"/><Relationship Id="rId480" Type="http://schemas.openxmlformats.org/officeDocument/2006/relationships/hyperlink" Target="/secure/attachment/11997/11997_%D0%A1%D0%BC%D0%B5%D0%BD%D0%B8%D1%82%D1%8C+%D0%B7%D0%BD%D0%B0%D1%87%D0%BE%D0%BA.jpg" TargetMode="External"/><Relationship Id="rId536" Type="http://schemas.openxmlformats.org/officeDocument/2006/relationships/hyperlink" Target="https://betester3.atlassian.net/browse/RCQM-298" TargetMode="External"/><Relationship Id="rId701" Type="http://schemas.openxmlformats.org/officeDocument/2006/relationships/fontTable" Target="fontTable.xml"/><Relationship Id="rId68" Type="http://schemas.openxmlformats.org/officeDocument/2006/relationships/hyperlink" Target="https://betester3.atlassian.net/browse/RCQM-364" TargetMode="External"/><Relationship Id="rId133" Type="http://schemas.openxmlformats.org/officeDocument/2006/relationships/hyperlink" Target="https://betester3.atlassian.net/browse/RCQM-354" TargetMode="External"/><Relationship Id="rId175" Type="http://schemas.openxmlformats.org/officeDocument/2006/relationships/hyperlink" Target="https://www.phptravels.net/home" TargetMode="External"/><Relationship Id="rId340" Type="http://schemas.openxmlformats.org/officeDocument/2006/relationships/hyperlink" Target="https://betester3.atlassian.net/secure/ViewProfile.jspa?accountId=5f200446c1b9f4001c7a2daa" TargetMode="External"/><Relationship Id="rId578" Type="http://schemas.openxmlformats.org/officeDocument/2006/relationships/hyperlink" Target="file:///C:\secure\attachment\11972\11972_bandicam+2020-08-01+17-49-58-490.mp4" TargetMode="External"/><Relationship Id="rId200" Type="http://schemas.openxmlformats.org/officeDocument/2006/relationships/hyperlink" Target="https://betester3.atlassian.net/browse/RCQM-345" TargetMode="External"/><Relationship Id="rId382" Type="http://schemas.openxmlformats.org/officeDocument/2006/relationships/image" Target="https://betester3.atlassian.net/secure/thumbnail/12035/%D0%9A%D0%BD%D0%BE%D0%BF%D0%BA%D0%B8+%D0%B2+%D0%BA%D0%BE%D1%80%D0%B7%D0%B8%D0%BD%D0%B5.jpg" TargetMode="External"/><Relationship Id="rId438" Type="http://schemas.openxmlformats.org/officeDocument/2006/relationships/hyperlink" Target="file:///C:\secure\attachment\12016\12016_%25D0%25A6%25D0%25B5%25D0%25BD%25D1%258B+%25D0%25B8+%25D0%25BA%25D0%25BD%25D0%25BE%25D0%25BF%25D0%25BA%25D0%25B8.jpg" TargetMode="External"/><Relationship Id="rId603" Type="http://schemas.openxmlformats.org/officeDocument/2006/relationships/hyperlink" Target="/secure/attachment/11968/11968_bandicam+2020-08-01+16-01-31-870.mp4" TargetMode="External"/><Relationship Id="rId645" Type="http://schemas.openxmlformats.org/officeDocument/2006/relationships/hyperlink" Target="https://betester3.atlassian.net/secure/ViewProfile.jspa?accountId=5d3d57d3557e720da5607f24" TargetMode="External"/><Relationship Id="rId687" Type="http://schemas.openxmlformats.org/officeDocument/2006/relationships/image" Target="file:///C:\secure\attachment\11940\11940_3.2+(c9206689-2bff-4f05-a86c-3b3817cfa726).jpg" TargetMode="External"/><Relationship Id="rId242" Type="http://schemas.openxmlformats.org/officeDocument/2006/relationships/hyperlink" Target="https://betester3.atlassian.net/browse/RCQM-339" TargetMode="External"/><Relationship Id="rId284" Type="http://schemas.openxmlformats.org/officeDocument/2006/relationships/hyperlink" Target="https://betester3.atlassian.net/secure/ViewProfile.jspa?accountId=5d3d57d3557e720da5607f24" TargetMode="External"/><Relationship Id="rId491" Type="http://schemas.openxmlformats.org/officeDocument/2006/relationships/hyperlink" Target="https://betester3.atlassian.net/secure/ViewProfile.jspa?accountId=5f200446c1b9f4001c7a2daa" TargetMode="External"/><Relationship Id="rId505" Type="http://schemas.openxmlformats.org/officeDocument/2006/relationships/hyperlink" Target="/secure/attachment/11989/11989_bandicam+2020-08-01+21-16-07-160.mp4" TargetMode="External"/><Relationship Id="rId37" Type="http://schemas.openxmlformats.org/officeDocument/2006/relationships/hyperlink" Target="https://betester3.atlassian.net/secure/BrowseProject.jspa?id=10010" TargetMode="External"/><Relationship Id="rId79" Type="http://schemas.openxmlformats.org/officeDocument/2006/relationships/hyperlink" Target="https://betester3.atlassian.net/secure/ViewProfile.jspa?accountId=5d3d57d3557e720da5607f24" TargetMode="External"/><Relationship Id="rId102" Type="http://schemas.openxmlformats.org/officeDocument/2006/relationships/hyperlink" Target="file:///C:\secure\attachment\12331\12331_bandicam+2020-08-07+22-19-23-695.mp4" TargetMode="External"/><Relationship Id="rId144" Type="http://schemas.openxmlformats.org/officeDocument/2006/relationships/hyperlink" Target="file:///C:\secure\attachment\12325\12325_Screenshot_20200807-213435_Chrome.jpg" TargetMode="External"/><Relationship Id="rId547" Type="http://schemas.openxmlformats.org/officeDocument/2006/relationships/hyperlink" Target="https://betester3.atlassian.net/secure/ViewProfile.jspa?accountId=5d3d57d3557e720da5607f24" TargetMode="External"/><Relationship Id="rId589" Type="http://schemas.openxmlformats.org/officeDocument/2006/relationships/hyperlink" Target="https://betester3.atlassian.net/secure/ViewProfile.jspa?accountId=5f200446c1b9f4001c7a2daa" TargetMode="External"/><Relationship Id="rId90" Type="http://schemas.openxmlformats.org/officeDocument/2006/relationships/hyperlink" Target="/secure/attachment/12422/12422_bandicam+2020-08-09+09-38-08-252.mp4" TargetMode="External"/><Relationship Id="rId186" Type="http://schemas.openxmlformats.org/officeDocument/2006/relationships/hyperlink" Target="https://betester3.atlassian.net/browse/RCQM-347" TargetMode="External"/><Relationship Id="rId351" Type="http://schemas.openxmlformats.org/officeDocument/2006/relationships/hyperlink" Target="/secure/attachment/12060/12060_%D0%9F%D0%BE%D0%B4%D0%B2%D0%B0%D0%BB.jpg" TargetMode="External"/><Relationship Id="rId393" Type="http://schemas.openxmlformats.org/officeDocument/2006/relationships/image" Target="https://betester3.atlassian.net/secure/thumbnail/12033/%D0%91%D0%BE%D0%BA%D0%BE%D0%B2%D0%B0%D1%8F+%D0%BF%D0%B0%D0%BD%D0%B5%D0%BB%D1%8C.jpg" TargetMode="External"/><Relationship Id="rId407" Type="http://schemas.openxmlformats.org/officeDocument/2006/relationships/hyperlink" Target="file:///C:\secure\attachment\12029\12029_bandicam+2020-08-03+13-28-53-576.mp4" TargetMode="External"/><Relationship Id="rId449" Type="http://schemas.openxmlformats.org/officeDocument/2006/relationships/hyperlink" Target="https://betester3.atlassian.net/browse/RCQM-312" TargetMode="External"/><Relationship Id="rId614" Type="http://schemas.openxmlformats.org/officeDocument/2006/relationships/hyperlink" Target="file:///C:\secure\attachment\11966\11966_bandicam+2020-08-01+15-15-50-291.mp4" TargetMode="External"/><Relationship Id="rId656" Type="http://schemas.openxmlformats.org/officeDocument/2006/relationships/hyperlink" Target="http://www.rushplace.com/" TargetMode="External"/><Relationship Id="rId211" Type="http://schemas.openxmlformats.org/officeDocument/2006/relationships/hyperlink" Target="file:///C:\secure\attachment\12251\12251_20200806_110016.mp4" TargetMode="External"/><Relationship Id="rId253" Type="http://schemas.openxmlformats.org/officeDocument/2006/relationships/hyperlink" Target="file:///C:\secure\attachment\12148\12148_bandicam+2020-08-05+15-07-20-080.mp4" TargetMode="External"/><Relationship Id="rId295" Type="http://schemas.openxmlformats.org/officeDocument/2006/relationships/hyperlink" Target="https://betester3.atlassian.net/secure/ViewProfile.jspa?accountId=5f200446c1b9f4001c7a2daa" TargetMode="External"/><Relationship Id="rId309" Type="http://schemas.openxmlformats.org/officeDocument/2006/relationships/hyperlink" Target="https://betester3.atlassian.net/secure/ViewProfile.jspa?accountId=5d3d57d3557e720da5607f24" TargetMode="External"/><Relationship Id="rId460" Type="http://schemas.openxmlformats.org/officeDocument/2006/relationships/hyperlink" Target="/secure/attachment/12000/12000_%D0%A1%D1%82%D1%80%D0%B5%D0%BB%D0%BA%D0%B0+%D0%BD%D0%B5+%D0%BF%D0%BE+%D1%86%D0%B5%D0%BD%D1%82%D1%80%D1%83.jpg" TargetMode="External"/><Relationship Id="rId516" Type="http://schemas.openxmlformats.org/officeDocument/2006/relationships/hyperlink" Target="file:///C:\secure\attachment\11985\11985_bandicam+2020-08-01+20-42-36-781.mp4" TargetMode="External"/><Relationship Id="rId698" Type="http://schemas.openxmlformats.org/officeDocument/2006/relationships/image" Target="file:///C:\secure\attachment\11934\11934_1+(3fe2748a-a3e2-4205-a16e-10e692629560).jpg" TargetMode="External"/><Relationship Id="rId48" Type="http://schemas.openxmlformats.org/officeDocument/2006/relationships/hyperlink" Target="https://betester3.atlassian.net/browse/RCQM-367" TargetMode="External"/><Relationship Id="rId113" Type="http://schemas.openxmlformats.org/officeDocument/2006/relationships/hyperlink" Target="https://betester3.atlassian.net/secure/BrowseProject.jspa?id=10010" TargetMode="External"/><Relationship Id="rId320" Type="http://schemas.openxmlformats.org/officeDocument/2006/relationships/hyperlink" Target="http://www.rushplace.com/" TargetMode="External"/><Relationship Id="rId558" Type="http://schemas.openxmlformats.org/officeDocument/2006/relationships/hyperlink" Target="https://betester3.atlassian.net/secure/ViewProfile.jspa?accountId=5f200446c1b9f4001c7a2daa" TargetMode="External"/><Relationship Id="rId155" Type="http://schemas.openxmlformats.org/officeDocument/2006/relationships/hyperlink" Target="/secure/attachment/12313/12313_%D0%91%D1%80%D0%BE%D0%BD%D0%B8%D1%80%D0%BE%D0%B2%D0%B0%D0%BD%D0%B8%D0%B5.jpg" TargetMode="External"/><Relationship Id="rId197" Type="http://schemas.openxmlformats.org/officeDocument/2006/relationships/hyperlink" Target="file:///C:\secure\attachment\12294\12294_bandicam+2020-08-07+10-44-44-042.mp4" TargetMode="External"/><Relationship Id="rId362" Type="http://schemas.openxmlformats.org/officeDocument/2006/relationships/hyperlink" Target="https://betester3.atlassian.net/secure/BrowseProject.jspa?id=10010" TargetMode="External"/><Relationship Id="rId418" Type="http://schemas.openxmlformats.org/officeDocument/2006/relationships/hyperlink" Target="https://betester3.atlassian.net/browse/RCQM-316" TargetMode="External"/><Relationship Id="rId625" Type="http://schemas.openxmlformats.org/officeDocument/2006/relationships/hyperlink" Target="https://betester3.atlassian.net/secure/ViewProfile.jspa?accountId=5f200446c1b9f4001c7a2daa" TargetMode="External"/><Relationship Id="rId222" Type="http://schemas.openxmlformats.org/officeDocument/2006/relationships/hyperlink" Target="https://betester3.atlassian.net/secure/BrowseProject.jspa?id=10010" TargetMode="External"/><Relationship Id="rId264" Type="http://schemas.openxmlformats.org/officeDocument/2006/relationships/hyperlink" Target="https://betester3.atlassian.net/browse/RCQM-336" TargetMode="External"/><Relationship Id="rId471" Type="http://schemas.openxmlformats.org/officeDocument/2006/relationships/hyperlink" Target="https://betester3.atlassian.net/secure/ViewProfile.jspa?accountId=5f200446c1b9f4001c7a2daa" TargetMode="External"/><Relationship Id="rId667" Type="http://schemas.openxmlformats.org/officeDocument/2006/relationships/hyperlink" Target="https://betester3.atlassian.net/secure/ViewProfile.jspa?accountId=5f200446c1b9f4001c7a2daa" TargetMode="External"/><Relationship Id="rId17" Type="http://schemas.openxmlformats.org/officeDocument/2006/relationships/hyperlink" Target="/secure/attachment/12492/12492_%D0%9E%D1%88%D0%B8%D0%B1%D0%BA%D0%B0+403.jpg" TargetMode="External"/><Relationship Id="rId59" Type="http://schemas.openxmlformats.org/officeDocument/2006/relationships/image" Target="https://betester3.atlassian.net/secure/thumbnail/12427/%D0%A1%D0%BF%D0%B8%D1%81%D0%BA%D0%B8.jpg" TargetMode="External"/><Relationship Id="rId124" Type="http://schemas.openxmlformats.org/officeDocument/2006/relationships/hyperlink" Target="/secure/attachment/12328/12328_bandicam+2020-08-07+22-09-27-872.mp4" TargetMode="External"/><Relationship Id="rId527" Type="http://schemas.openxmlformats.org/officeDocument/2006/relationships/hyperlink" Target="https://betester3.atlassian.net/secure/BrowseProject.jspa?id=10010" TargetMode="External"/><Relationship Id="rId569" Type="http://schemas.openxmlformats.org/officeDocument/2006/relationships/hyperlink" Target="https://betester3.atlassian.net/secure/BrowseProject.jspa?id=10010" TargetMode="External"/><Relationship Id="rId70" Type="http://schemas.openxmlformats.org/officeDocument/2006/relationships/hyperlink" Target="https://betester3.atlassian.net/secure/ViewProfile.jspa?accountId=5f200446c1b9f4001c7a2daa" TargetMode="External"/><Relationship Id="rId166" Type="http://schemas.openxmlformats.org/officeDocument/2006/relationships/hyperlink" Target="https://betester3.atlassian.net/secure/BrowseProject.jspa?id=10010" TargetMode="External"/><Relationship Id="rId331" Type="http://schemas.openxmlformats.org/officeDocument/2006/relationships/hyperlink" Target="https://betester3.atlassian.net/browse/RCQM-327" TargetMode="External"/><Relationship Id="rId373" Type="http://schemas.openxmlformats.org/officeDocument/2006/relationships/hyperlink" Target="file:///C:\secure\attachment\12036\12036_bandicam+2020-08-03+14-53-06-022.mp4" TargetMode="External"/><Relationship Id="rId429" Type="http://schemas.openxmlformats.org/officeDocument/2006/relationships/hyperlink" Target="http://www.rushplace.com/" TargetMode="External"/><Relationship Id="rId580" Type="http://schemas.openxmlformats.org/officeDocument/2006/relationships/hyperlink" Target="https://betester3.atlassian.net/secure/ViewProfile.jspa?accountId=5d3d57d3557e720da5607f24" TargetMode="External"/><Relationship Id="rId636" Type="http://schemas.openxmlformats.org/officeDocument/2006/relationships/hyperlink" Target="https://betester3.atlassian.net/secure/BrowseProject.jspa?id=10010" TargetMode="External"/><Relationship Id="rId1" Type="http://schemas.openxmlformats.org/officeDocument/2006/relationships/numbering" Target="numbering.xml"/><Relationship Id="rId233" Type="http://schemas.openxmlformats.org/officeDocument/2006/relationships/hyperlink" Target="/secure/attachment/12196/12196_bandicam+2020-08-06+10-07-51-742.mp4" TargetMode="External"/><Relationship Id="rId440" Type="http://schemas.openxmlformats.org/officeDocument/2006/relationships/image" Target="https://betester3.atlassian.net/secure/thumbnail/12016/%D0%A6%D0%B5%D0%BD%D1%8B+%D0%B8+%D0%BA%D0%BD%D0%BE%D0%BF%D0%BA%D0%B8.jpg" TargetMode="External"/><Relationship Id="rId678" Type="http://schemas.openxmlformats.org/officeDocument/2006/relationships/hyperlink" Target="https://betester3.atlassian.net/secure/BrowseProject.jspa?id=10010" TargetMode="External"/><Relationship Id="rId28" Type="http://schemas.openxmlformats.org/officeDocument/2006/relationships/hyperlink" Target="https://betester3.atlassian.net/secure/ViewProfile.jspa?accountId=5f200446c1b9f4001c7a2daa" TargetMode="External"/><Relationship Id="rId275" Type="http://schemas.openxmlformats.org/officeDocument/2006/relationships/hyperlink" Target="file:///C:\secure\attachment\12124\12124_bandicam+2020-08-04+15-49-47-638.mp4" TargetMode="External"/><Relationship Id="rId300" Type="http://schemas.openxmlformats.org/officeDocument/2006/relationships/hyperlink" Target="/secure/attachment/12102/12102_%D0%9D%D1%83%D0%BB%D0%B5%D0%B2%D0%BE%D0%B5+%D0%B7%D0%BD%D0%B0%D1%87%D0%B5%D0%BD%D0%B8%D0%B5.jpg" TargetMode="External"/><Relationship Id="rId482" Type="http://schemas.openxmlformats.org/officeDocument/2006/relationships/hyperlink" Target="https://betester3.atlassian.net/secure/ViewProfile.jspa?accountId=5d3d57d3557e720da5607f24" TargetMode="External"/><Relationship Id="rId538" Type="http://schemas.openxmlformats.org/officeDocument/2006/relationships/hyperlink" Target="https://betester3.atlassian.net/secure/ViewProfile.jspa?accountId=5f200446c1b9f4001c7a2daa" TargetMode="External"/><Relationship Id="rId81" Type="http://schemas.openxmlformats.org/officeDocument/2006/relationships/hyperlink" Target="https://betester3.atlassian.net/secure/BrowseProject.jspa?id=10010" TargetMode="External"/><Relationship Id="rId135" Type="http://schemas.openxmlformats.org/officeDocument/2006/relationships/hyperlink" Target="https://betester3.atlassian.net/secure/ViewProfile.jspa?accountId=5f200446c1b9f4001c7a2daa" TargetMode="External"/><Relationship Id="rId177" Type="http://schemas.openxmlformats.org/officeDocument/2006/relationships/hyperlink" Target="/secure/attachment/12308/12308_bandicam+2020-08-07+12-43-47-891.mp4" TargetMode="External"/><Relationship Id="rId342" Type="http://schemas.openxmlformats.org/officeDocument/2006/relationships/hyperlink" Target="file:///C:\secure\attachment\12083\12083_%25D0%25AD%25D0%25BB%25D0%25B5%25D0%25BC%25D0%25B5%25D0%25BD%25D1%2582%25D1%258B+%25D0%25BA%25D0%25BE%25D1%2580%25D0%25B7%25D0%25B8%25D0%25BD%25D1%258B.jpg" TargetMode="External"/><Relationship Id="rId384" Type="http://schemas.openxmlformats.org/officeDocument/2006/relationships/hyperlink" Target="/secure/attachment/12034/12034_%D0%9A%D0%BD%D0%BE%D0%BF%D0%BA%D0%B8+%D0%B2+%D0%BA%D0%BE%D1%80%D0%B7%D0%B8%D0%BD%D0%B51.jpg" TargetMode="External"/><Relationship Id="rId591" Type="http://schemas.openxmlformats.org/officeDocument/2006/relationships/hyperlink" Target="/secure/attachment/11970/11970_bandicam+2020-08-01+17-13-42-114.mp4" TargetMode="External"/><Relationship Id="rId605" Type="http://schemas.openxmlformats.org/officeDocument/2006/relationships/hyperlink" Target="https://betester3.atlassian.net/browse/RCQM-287" TargetMode="External"/><Relationship Id="rId202" Type="http://schemas.openxmlformats.org/officeDocument/2006/relationships/hyperlink" Target="https://betester3.atlassian.net/secure/ViewProfile.jspa?accountId=5f200446c1b9f4001c7a2daa" TargetMode="External"/><Relationship Id="rId244" Type="http://schemas.openxmlformats.org/officeDocument/2006/relationships/hyperlink" Target="https://betester3.atlassian.net/secure/ViewProfile.jspa?accountId=5f200446c1b9f4001c7a2daa" TargetMode="External"/><Relationship Id="rId647" Type="http://schemas.openxmlformats.org/officeDocument/2006/relationships/hyperlink" Target="https://betester3.atlassian.net/browse/RCQM-280" TargetMode="External"/><Relationship Id="rId689" Type="http://schemas.openxmlformats.org/officeDocument/2006/relationships/hyperlink" Target="https://betester3.atlassian.net/secure/ViewProfile.jspa?accountId=5f200446c1b9f4001c7a2daa" TargetMode="External"/><Relationship Id="rId39" Type="http://schemas.openxmlformats.org/officeDocument/2006/relationships/hyperlink" Target="file:///C:\secure\attachment\12430\12430_bandicam+2020-08-10+15-53-31-645.mp4" TargetMode="External"/><Relationship Id="rId286" Type="http://schemas.openxmlformats.org/officeDocument/2006/relationships/hyperlink" Target="https://betester3.atlassian.net/secure/BrowseProject.jspa?id=10010" TargetMode="External"/><Relationship Id="rId451" Type="http://schemas.openxmlformats.org/officeDocument/2006/relationships/hyperlink" Target="https://betester3.atlassian.net/secure/ViewProfile.jspa?accountId=5f200446c1b9f4001c7a2daa" TargetMode="External"/><Relationship Id="rId493" Type="http://schemas.openxmlformats.org/officeDocument/2006/relationships/hyperlink" Target="/secure/attachment/11995/11995_bandicam+2020-08-02+11-03-08-710.mp4" TargetMode="External"/><Relationship Id="rId507" Type="http://schemas.openxmlformats.org/officeDocument/2006/relationships/hyperlink" Target="https://betester3.atlassian.net/browse/RCQM-303" TargetMode="External"/><Relationship Id="rId549" Type="http://schemas.openxmlformats.org/officeDocument/2006/relationships/hyperlink" Target="https://betester3.atlassian.net/browse/RCQM-296" TargetMode="External"/><Relationship Id="rId50" Type="http://schemas.openxmlformats.org/officeDocument/2006/relationships/hyperlink" Target="https://betester3.atlassian.net/secure/ViewProfile.jspa?accountId=5f200446c1b9f4001c7a2daa" TargetMode="External"/><Relationship Id="rId104" Type="http://schemas.openxmlformats.org/officeDocument/2006/relationships/hyperlink" Target="https://betester3.atlassian.net/secure/ViewProfile.jspa?accountId=5d3d57d3557e720da5607f24" TargetMode="External"/><Relationship Id="rId146" Type="http://schemas.openxmlformats.org/officeDocument/2006/relationships/image" Target="https://betester3.atlassian.net/secure/thumbnail/12325/Screenshot_20200807-213435_Chrome.jpg" TargetMode="External"/><Relationship Id="rId188" Type="http://schemas.openxmlformats.org/officeDocument/2006/relationships/hyperlink" Target="https://betester3.atlassian.net/secure/ViewProfile.jspa?accountId=5f200446c1b9f4001c7a2daa" TargetMode="External"/><Relationship Id="rId311" Type="http://schemas.openxmlformats.org/officeDocument/2006/relationships/hyperlink" Target="https://betester3.atlassian.net/secure/BrowseProject.jspa?id=10010" TargetMode="External"/><Relationship Id="rId353" Type="http://schemas.openxmlformats.org/officeDocument/2006/relationships/hyperlink" Target="https://betester3.atlassian.net/secure/ViewProfile.jspa?accountId=5d3d57d3557e720da5607f24" TargetMode="External"/><Relationship Id="rId395" Type="http://schemas.openxmlformats.org/officeDocument/2006/relationships/hyperlink" Target="https://betester3.atlassian.net/browse/RCQM-319" TargetMode="External"/><Relationship Id="rId409" Type="http://schemas.openxmlformats.org/officeDocument/2006/relationships/hyperlink" Target="https://betester3.atlassian.net/secure/ViewProfile.jspa?accountId=5d3d57d3557e720da5607f24" TargetMode="External"/><Relationship Id="rId560" Type="http://schemas.openxmlformats.org/officeDocument/2006/relationships/hyperlink" Target="/secure/attachment/11975/11975_bandicam+2020-08-01+18-42-46-443.mp4" TargetMode="External"/><Relationship Id="rId92" Type="http://schemas.openxmlformats.org/officeDocument/2006/relationships/hyperlink" Target="https://betester3.atlassian.net/browse/RCQM-360" TargetMode="External"/><Relationship Id="rId213" Type="http://schemas.openxmlformats.org/officeDocument/2006/relationships/hyperlink" Target="https://betester3.atlassian.net/secure/ViewProfile.jspa?accountId=5d3d57d3557e720da5607f24" TargetMode="External"/><Relationship Id="rId420" Type="http://schemas.openxmlformats.org/officeDocument/2006/relationships/hyperlink" Target="https://betester3.atlassian.net/secure/ViewProfile.jspa?accountId=5f200446c1b9f4001c7a2daa" TargetMode="External"/><Relationship Id="rId616" Type="http://schemas.openxmlformats.org/officeDocument/2006/relationships/hyperlink" Target="https://betester3.atlassian.net/secure/ViewProfile.jspa?accountId=5d3d57d3557e720da5607f24" TargetMode="External"/><Relationship Id="rId658" Type="http://schemas.openxmlformats.org/officeDocument/2006/relationships/hyperlink" Target="https://betester3.atlassian.net/secure/ViewProfile.jspa?accountId=5d3d57d3557e720da5607f24" TargetMode="External"/><Relationship Id="rId255" Type="http://schemas.openxmlformats.org/officeDocument/2006/relationships/hyperlink" Target="https://betester3.atlassian.net/secure/ViewProfile.jspa?accountId=5d3d57d3557e720da5607f24" TargetMode="External"/><Relationship Id="rId297" Type="http://schemas.openxmlformats.org/officeDocument/2006/relationships/hyperlink" Target="file:///C:\secure\attachment\12103\12103_bandicam+2020-08-04+13-02-50-829.mp4" TargetMode="External"/><Relationship Id="rId462" Type="http://schemas.openxmlformats.org/officeDocument/2006/relationships/hyperlink" Target="https://betester3.atlassian.net/secure/ViewProfile.jspa?accountId=5d3d57d3557e720da5607f24" TargetMode="External"/><Relationship Id="rId518" Type="http://schemas.openxmlformats.org/officeDocument/2006/relationships/hyperlink" Target="https://betester3.atlassian.net/secure/ViewProfile.jspa?accountId=5d3d57d3557e720da5607f24" TargetMode="External"/><Relationship Id="rId115" Type="http://schemas.openxmlformats.org/officeDocument/2006/relationships/hyperlink" Target="https://www.rzd.ru/" TargetMode="External"/><Relationship Id="rId157" Type="http://schemas.openxmlformats.org/officeDocument/2006/relationships/hyperlink" Target="https://betester3.atlassian.net/secure/ViewProfile.jspa?accountId=5d3d57d3557e720da5607f24" TargetMode="External"/><Relationship Id="rId322" Type="http://schemas.openxmlformats.org/officeDocument/2006/relationships/hyperlink" Target="/secure/attachment/12086/12086_bandicam+2020-08-03+21-58-44-398.mp4" TargetMode="External"/><Relationship Id="rId364" Type="http://schemas.openxmlformats.org/officeDocument/2006/relationships/hyperlink" Target="http://www.rushplace.com/" TargetMode="External"/><Relationship Id="rId61" Type="http://schemas.openxmlformats.org/officeDocument/2006/relationships/hyperlink" Target="https://betester3.atlassian.net/secure/ViewProfile.jspa?accountId=5f200446c1b9f4001c7a2daa" TargetMode="External"/><Relationship Id="rId199" Type="http://schemas.openxmlformats.org/officeDocument/2006/relationships/hyperlink" Target="https://betester3.atlassian.net/secure/ViewProfile.jspa?accountId=5d3d57d3557e720da5607f24" TargetMode="External"/><Relationship Id="rId571" Type="http://schemas.openxmlformats.org/officeDocument/2006/relationships/hyperlink" Target="file:///C:\secure\attachment\11973\11973_List.jpg" TargetMode="External"/><Relationship Id="rId627" Type="http://schemas.openxmlformats.org/officeDocument/2006/relationships/hyperlink" Target="/secure/attachment/11964/11964_bandicam+2020-08-01+14-45-59-714.mp4" TargetMode="External"/><Relationship Id="rId669" Type="http://schemas.openxmlformats.org/officeDocument/2006/relationships/image" Target="file:///C:\secure\attachment\11960\11960_image-20200731-153814.png" TargetMode="External"/><Relationship Id="rId19" Type="http://schemas.openxmlformats.org/officeDocument/2006/relationships/hyperlink" Target="file:///C:\secure\attachment\12491\12491_%25D0%259E%25D1%2588%25D0%25B8%25D0%25B1%25D0%25BA%25D0%25B0+%25D0%25B2+%25D0%25BA%25D0%25BE%25D0%25BD%25D1%2581%25D0%25BE%25D0%25BB%25D0%25B8.txt" TargetMode="External"/><Relationship Id="rId224" Type="http://schemas.openxmlformats.org/officeDocument/2006/relationships/hyperlink" Target="https://www.phptravels.net/home" TargetMode="External"/><Relationship Id="rId266" Type="http://schemas.openxmlformats.org/officeDocument/2006/relationships/hyperlink" Target="https://betester3.atlassian.net/secure/ViewProfile.jspa?accountId=5f200446c1b9f4001c7a2daa" TargetMode="External"/><Relationship Id="rId431" Type="http://schemas.openxmlformats.org/officeDocument/2006/relationships/hyperlink" Target="/secure/attachment/12017/12017_%D0%A6%D0%B5%D0%BD%D0%B0+%D1%81%D0%BE+%D1%81%D0%BA%D0%B8%D0%B4%D0%BA%D0%BE%D0%B9.jpg" TargetMode="External"/><Relationship Id="rId473" Type="http://schemas.openxmlformats.org/officeDocument/2006/relationships/hyperlink" Target="/secure/attachment/11998/11998_%D0%A1%D0%B2%D0%B5%D1%80%D0%BD%D1%83%D1%82%D1%8C.jpg" TargetMode="External"/><Relationship Id="rId529" Type="http://schemas.openxmlformats.org/officeDocument/2006/relationships/hyperlink" Target="https://betester3.atlassian.net/secure/ViewProfile.jspa?accountId=5d3d57d3557e720da5607f24" TargetMode="External"/><Relationship Id="rId680" Type="http://schemas.openxmlformats.org/officeDocument/2006/relationships/image" Target="file:///C:\secure\attachment\11935\11935_5+(c782a695-68d5-4a54-9951-7823fcab91a1).jpg" TargetMode="External"/><Relationship Id="rId30" Type="http://schemas.openxmlformats.org/officeDocument/2006/relationships/hyperlink" Target="https://betester3.atlassian.net/secure/BrowseProject.jspa?id=10010" TargetMode="External"/><Relationship Id="rId126" Type="http://schemas.openxmlformats.org/officeDocument/2006/relationships/hyperlink" Target="https://betester3.atlassian.net/browse/RCQM-355" TargetMode="External"/><Relationship Id="rId168" Type="http://schemas.openxmlformats.org/officeDocument/2006/relationships/hyperlink" Target="https://www.phptravels.net/home" TargetMode="External"/><Relationship Id="rId333" Type="http://schemas.openxmlformats.org/officeDocument/2006/relationships/hyperlink" Target="https://betester3.atlassian.net/secure/ViewProfile.jspa?accountId=5f200446c1b9f4001c7a2daa" TargetMode="External"/><Relationship Id="rId540" Type="http://schemas.openxmlformats.org/officeDocument/2006/relationships/hyperlink" Target="/secure/attachment/11978/11978_bandicam+2020-08-01+20-01-05-736.mp4" TargetMode="External"/><Relationship Id="rId72" Type="http://schemas.openxmlformats.org/officeDocument/2006/relationships/hyperlink" Target="/secure/attachment/12425/12425_bandicam+2020-08-09+10-37-43-189.mp4" TargetMode="External"/><Relationship Id="rId375" Type="http://schemas.openxmlformats.org/officeDocument/2006/relationships/hyperlink" Target="https://betester3.atlassian.net/secure/ViewProfile.jspa?accountId=5d3d57d3557e720da5607f24" TargetMode="External"/><Relationship Id="rId582" Type="http://schemas.openxmlformats.org/officeDocument/2006/relationships/hyperlink" Target="https://betester3.atlassian.net/secure/BrowseProject.jspa?id=10010" TargetMode="External"/><Relationship Id="rId638" Type="http://schemas.openxmlformats.org/officeDocument/2006/relationships/hyperlink" Target="file:///C:\secure\attachment\11950\11950_bandicam+2020-07-30+19-05-27-784.mp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betester3.atlassian.net/browse/RCQM-340" TargetMode="External"/><Relationship Id="rId277" Type="http://schemas.openxmlformats.org/officeDocument/2006/relationships/hyperlink" Target="https://betester3.atlassian.net/secure/ViewProfile.jspa?accountId=5d3d57d3557e720da5607f24" TargetMode="External"/><Relationship Id="rId400" Type="http://schemas.openxmlformats.org/officeDocument/2006/relationships/hyperlink" Target="/secure/attachment/12031/12031_%D0%9D%D0%B5+%D0%BE%D1%82%D0%BE%D0%B1%D1%80%D0%B0%D0%B6%D0%B0%D0%B5%D1%82%D1%81%D1%8F.jpg" TargetMode="External"/><Relationship Id="rId442" Type="http://schemas.openxmlformats.org/officeDocument/2006/relationships/hyperlink" Target="https://betester3.atlassian.net/browse/RCQM-313" TargetMode="External"/><Relationship Id="rId484" Type="http://schemas.openxmlformats.org/officeDocument/2006/relationships/hyperlink" Target="https://betester3.atlassian.net/secure/BrowseProject.jspa?id=10010" TargetMode="External"/><Relationship Id="rId137" Type="http://schemas.openxmlformats.org/officeDocument/2006/relationships/hyperlink" Target="file:///C:\secure\attachment\12326\12326_bandicam+2020-08-07+22-07-19-964.mp4" TargetMode="External"/><Relationship Id="rId302" Type="http://schemas.openxmlformats.org/officeDocument/2006/relationships/hyperlink" Target="https://betester3.atlassian.net/secure/ViewProfile.jspa?accountId=5d3d57d3557e720da5607f24" TargetMode="External"/><Relationship Id="rId344" Type="http://schemas.openxmlformats.org/officeDocument/2006/relationships/image" Target="https://betester3.atlassian.net/secure/thumbnail/12083/%D0%AD%D0%BB%D0%B5%D0%BC%D0%B5%D0%BD%D1%82%D1%8B+%D0%BA%D0%BE%D1%80%D0%B7%D0%B8%D0%BD%D1%8B.jpg" TargetMode="External"/><Relationship Id="rId691" Type="http://schemas.openxmlformats.org/officeDocument/2006/relationships/hyperlink" Target="https://betester3.atlassian.net/secure/BrowseProject.jspa?id=10010" TargetMode="External"/><Relationship Id="rId41" Type="http://schemas.openxmlformats.org/officeDocument/2006/relationships/hyperlink" Target="https://betester3.atlassian.net/secure/ViewProfile.jspa?accountId=5d3d57d3557e720da5607f24" TargetMode="External"/><Relationship Id="rId83" Type="http://schemas.openxmlformats.org/officeDocument/2006/relationships/hyperlink" Target="file:///C:\secure\attachment\12423\12423_bandicam+2020-08-09+09-48-38-710.mp4" TargetMode="External"/><Relationship Id="rId179" Type="http://schemas.openxmlformats.org/officeDocument/2006/relationships/hyperlink" Target="https://betester3.atlassian.net/browse/RCQM-348" TargetMode="External"/><Relationship Id="rId386" Type="http://schemas.openxmlformats.org/officeDocument/2006/relationships/hyperlink" Target="https://betester3.atlassian.net/secure/ViewProfile.jspa?accountId=5d3d57d3557e720da5607f24" TargetMode="External"/><Relationship Id="rId551" Type="http://schemas.openxmlformats.org/officeDocument/2006/relationships/hyperlink" Target="https://betester3.atlassian.net/secure/ViewProfile.jspa?accountId=5f200446c1b9f4001c7a2daa" TargetMode="External"/><Relationship Id="rId593" Type="http://schemas.openxmlformats.org/officeDocument/2006/relationships/hyperlink" Target="https://betester3.atlassian.net/browse/RCQM-289" TargetMode="External"/><Relationship Id="rId607" Type="http://schemas.openxmlformats.org/officeDocument/2006/relationships/hyperlink" Target="https://betester3.atlassian.net/secure/ViewProfile.jspa?accountId=5f200446c1b9f4001c7a2daa" TargetMode="External"/><Relationship Id="rId649" Type="http://schemas.openxmlformats.org/officeDocument/2006/relationships/hyperlink" Target="https://betester3.atlassian.net/secure/ViewProfile.jspa?accountId=5f200446c1b9f4001c7a2daa" TargetMode="External"/><Relationship Id="rId190" Type="http://schemas.openxmlformats.org/officeDocument/2006/relationships/hyperlink" Target="file:///C:\secure\attachment\12302\12302_bandicam+2020-08-07+11-59-47-194.mp4" TargetMode="External"/><Relationship Id="rId204" Type="http://schemas.openxmlformats.org/officeDocument/2006/relationships/hyperlink" Target="file:///C:\secure\attachment\12259\12259_20200806_110327.mp4" TargetMode="External"/><Relationship Id="rId246" Type="http://schemas.openxmlformats.org/officeDocument/2006/relationships/hyperlink" Target="file:///C:\secure\attachment\12194\12194_bandicam+2020-08-06+09-47-15-934.mp4" TargetMode="External"/><Relationship Id="rId288" Type="http://schemas.openxmlformats.org/officeDocument/2006/relationships/hyperlink" Target="http://www.rushplace.com/" TargetMode="External"/><Relationship Id="rId411" Type="http://schemas.openxmlformats.org/officeDocument/2006/relationships/hyperlink" Target="https://betester3.atlassian.net/secure/BrowseProject.jspa?id=10010" TargetMode="External"/><Relationship Id="rId453" Type="http://schemas.openxmlformats.org/officeDocument/2006/relationships/hyperlink" Target="/secure/attachment/12001/12001_%D0%A2%D1%80%D0%B5%D1%82%D0%B8%D0%B9+%D1%81%D1%82%D0%BE%D0%BB%D0%B1%D0%B5%D1%86.jpg" TargetMode="External"/><Relationship Id="rId509" Type="http://schemas.openxmlformats.org/officeDocument/2006/relationships/hyperlink" Target="https://betester3.atlassian.net/secure/ViewProfile.jspa?accountId=5f200446c1b9f4001c7a2daa" TargetMode="External"/><Relationship Id="rId660" Type="http://schemas.openxmlformats.org/officeDocument/2006/relationships/hyperlink" Target="https://betester3.atlassian.net/secure/BrowseProject.jspa?id=10010" TargetMode="External"/><Relationship Id="rId106" Type="http://schemas.openxmlformats.org/officeDocument/2006/relationships/hyperlink" Target="https://betester3.atlassian.net/secure/BrowseProject.jspa?id=10010" TargetMode="External"/><Relationship Id="rId313" Type="http://schemas.openxmlformats.org/officeDocument/2006/relationships/hyperlink" Target="http://www.rushplace.com/" TargetMode="External"/><Relationship Id="rId495" Type="http://schemas.openxmlformats.org/officeDocument/2006/relationships/hyperlink" Target="https://betester3.atlassian.net/browse/RCQM-305" TargetMode="External"/><Relationship Id="rId10" Type="http://schemas.openxmlformats.org/officeDocument/2006/relationships/image" Target="https://betester3.atlassian.net/images/icons/attach/text.gif" TargetMode="External"/><Relationship Id="rId52" Type="http://schemas.openxmlformats.org/officeDocument/2006/relationships/hyperlink" Target="/secure/attachment/12428/12428_bandicam+2020-08-10+15-33-19-139.mp4" TargetMode="External"/><Relationship Id="rId94" Type="http://schemas.openxmlformats.org/officeDocument/2006/relationships/hyperlink" Target="https://betester3.atlassian.net/secure/ViewProfile.jspa?accountId=5f200446c1b9f4001c7a2daa" TargetMode="External"/><Relationship Id="rId148" Type="http://schemas.openxmlformats.org/officeDocument/2006/relationships/hyperlink" Target="https://betester3.atlassian.net/browse/RCQM-352" TargetMode="External"/><Relationship Id="rId355" Type="http://schemas.openxmlformats.org/officeDocument/2006/relationships/hyperlink" Target="https://betester3.atlassian.net/secure/BrowseProject.jspa?id=10010" TargetMode="External"/><Relationship Id="rId397" Type="http://schemas.openxmlformats.org/officeDocument/2006/relationships/hyperlink" Target="https://betester3.atlassian.net/secure/ViewProfile.jspa?accountId=5f200446c1b9f4001c7a2daa" TargetMode="External"/><Relationship Id="rId520" Type="http://schemas.openxmlformats.org/officeDocument/2006/relationships/hyperlink" Target="https://betester3.atlassian.net/secure/BrowseProject.jspa?id=10010" TargetMode="External"/><Relationship Id="rId562" Type="http://schemas.openxmlformats.org/officeDocument/2006/relationships/hyperlink" Target="https://betester3.atlassian.net/browse/RCQM-294" TargetMode="External"/><Relationship Id="rId618" Type="http://schemas.openxmlformats.org/officeDocument/2006/relationships/hyperlink" Target="https://betester3.atlassian.net/secure/BrowseProject.jspa?id=10010" TargetMode="External"/><Relationship Id="rId215" Type="http://schemas.openxmlformats.org/officeDocument/2006/relationships/hyperlink" Target="https://betester3.atlassian.net/secure/BrowseProject.jspa?id=10010" TargetMode="External"/><Relationship Id="rId257" Type="http://schemas.openxmlformats.org/officeDocument/2006/relationships/hyperlink" Target="https://betester3.atlassian.net/secure/BrowseProject.jspa?id=10010" TargetMode="External"/><Relationship Id="rId422" Type="http://schemas.openxmlformats.org/officeDocument/2006/relationships/hyperlink" Target="file:///C:\secure\attachment\12018\12018_%25D0%25A4%25D0%25BE%25D1%2582%25D0%25BE+%25D1%2582%25D0%25BE%25D0%25B2%25D0%25B0%25D1%2580%25D0%25B0.jpg" TargetMode="External"/><Relationship Id="rId464" Type="http://schemas.openxmlformats.org/officeDocument/2006/relationships/hyperlink" Target="https://betester3.atlassian.net/secure/BrowseProject.jspa?id=10010" TargetMode="External"/><Relationship Id="rId299" Type="http://schemas.openxmlformats.org/officeDocument/2006/relationships/hyperlink" Target="file:///C:\secure\attachment\12102\12102_%25D0%259D%25D1%2583%25D0%25BB%25D0%25B5%25D0%25B2%25D0%25BE%25D0%25B5+%25D0%25B7%25D0%25BD%25D0%25B0%25D1%2587%25D0%25B5%25D0%25BD%25D0%25B8%25D0%25B5.jpg" TargetMode="External"/><Relationship Id="rId63" Type="http://schemas.openxmlformats.org/officeDocument/2006/relationships/hyperlink" Target="https://betester3.atlassian.net/secure/BrowseProject.jspa?id=10010" TargetMode="External"/><Relationship Id="rId159" Type="http://schemas.openxmlformats.org/officeDocument/2006/relationships/hyperlink" Target="https://betester3.atlassian.net/secure/BrowseProject.jspa?id=10010" TargetMode="External"/><Relationship Id="rId366" Type="http://schemas.openxmlformats.org/officeDocument/2006/relationships/hyperlink" Target="/secure/attachment/12054/12054_%D0%98%D0%BC%D1%8F+%D0%B8+%D0%BC%D1%8B%D0%BB%D0%BE.jpg" TargetMode="External"/><Relationship Id="rId573" Type="http://schemas.openxmlformats.org/officeDocument/2006/relationships/image" Target="https://betester3.atlassian.net/secure/thumbnail/11973/List.jpg" TargetMode="External"/><Relationship Id="rId226" Type="http://schemas.openxmlformats.org/officeDocument/2006/relationships/hyperlink" Target="/secure/attachment/12197/12197_bandicam+2020-08-06+10-18-38-360.mp4" TargetMode="External"/><Relationship Id="rId433" Type="http://schemas.openxmlformats.org/officeDocument/2006/relationships/hyperlink" Target="https://betester3.atlassian.net/secure/ViewProfile.jspa?accountId=5d3d57d3557e720da5607f24" TargetMode="External"/><Relationship Id="rId640" Type="http://schemas.openxmlformats.org/officeDocument/2006/relationships/hyperlink" Target="https://betester3.atlassian.net/secure/ViewProfile.jspa?accountId=5d3d57d3557e720da5607f24" TargetMode="External"/><Relationship Id="rId74" Type="http://schemas.openxmlformats.org/officeDocument/2006/relationships/hyperlink" Target="https://betester3.atlassian.net/browse/RCQM-363" TargetMode="External"/><Relationship Id="rId377" Type="http://schemas.openxmlformats.org/officeDocument/2006/relationships/hyperlink" Target="https://betester3.atlassian.net/secure/BrowseProject.jspa?id=10010" TargetMode="External"/><Relationship Id="rId500" Type="http://schemas.openxmlformats.org/officeDocument/2006/relationships/hyperlink" Target="https://betester3.atlassian.net/secure/ViewProfile.jspa?accountId=5d3d57d3557e720da5607f24" TargetMode="External"/><Relationship Id="rId584" Type="http://schemas.openxmlformats.org/officeDocument/2006/relationships/hyperlink" Target="file:///C:\secure\attachment\11971\11971_bandicam+2020-08-01+17-41-05-931.mp4" TargetMode="External"/><Relationship Id="rId5" Type="http://schemas.openxmlformats.org/officeDocument/2006/relationships/hyperlink" Target="https://betester3.atlassian.net/browse/RCQM-372" TargetMode="External"/><Relationship Id="rId237" Type="http://schemas.openxmlformats.org/officeDocument/2006/relationships/hyperlink" Target="https://betester3.atlassian.net/secure/ViewProfile.jspa?accountId=5f200446c1b9f4001c7a2daa" TargetMode="External"/><Relationship Id="rId444" Type="http://schemas.openxmlformats.org/officeDocument/2006/relationships/hyperlink" Target="https://betester3.atlassian.net/secure/ViewProfile.jspa?accountId=5f200446c1b9f4001c7a2daa" TargetMode="External"/><Relationship Id="rId651" Type="http://schemas.openxmlformats.org/officeDocument/2006/relationships/image" Target="file:///C:\secure\attachment\11944\11944_3+(5230458e-a6dc-42a4-bc70-e1bd7927ac21).jpg" TargetMode="External"/><Relationship Id="rId290" Type="http://schemas.openxmlformats.org/officeDocument/2006/relationships/hyperlink" Target="/secure/attachment/12105/12105_Shipping.jpg" TargetMode="External"/><Relationship Id="rId304" Type="http://schemas.openxmlformats.org/officeDocument/2006/relationships/hyperlink" Target="https://betester3.atlassian.net/secure/BrowseProject.jspa?id=10010" TargetMode="External"/><Relationship Id="rId388" Type="http://schemas.openxmlformats.org/officeDocument/2006/relationships/hyperlink" Target="https://betester3.atlassian.net/secure/BrowseProject.jspa?id=10010" TargetMode="External"/><Relationship Id="rId511" Type="http://schemas.openxmlformats.org/officeDocument/2006/relationships/hyperlink" Target="/secure/attachment/11988/11988_bandicam+2020-08-01+21-03-41-616.mp4" TargetMode="External"/><Relationship Id="rId609" Type="http://schemas.openxmlformats.org/officeDocument/2006/relationships/hyperlink" Target="/secure/attachment/11967/11967_bandicam+2020-08-01+15-30-11-805.mp4" TargetMode="External"/><Relationship Id="rId85" Type="http://schemas.openxmlformats.org/officeDocument/2006/relationships/hyperlink" Target="https://betester3.atlassian.net/secure/ViewProfile.jspa?accountId=5d3d57d3557e720da5607f24" TargetMode="External"/><Relationship Id="rId150" Type="http://schemas.openxmlformats.org/officeDocument/2006/relationships/hyperlink" Target="https://betester3.atlassian.net/secure/ViewProfile.jspa?accountId=5f200446c1b9f4001c7a2daa" TargetMode="External"/><Relationship Id="rId595" Type="http://schemas.openxmlformats.org/officeDocument/2006/relationships/hyperlink" Target="https://betester3.atlassian.net/secure/ViewProfile.jspa?accountId=5f200446c1b9f4001c7a2daa" TargetMode="External"/><Relationship Id="rId248" Type="http://schemas.openxmlformats.org/officeDocument/2006/relationships/hyperlink" Target="https://betester3.atlassian.net/secure/ViewProfile.jspa?accountId=5d3d57d3557e720da5607f24" TargetMode="External"/><Relationship Id="rId455" Type="http://schemas.openxmlformats.org/officeDocument/2006/relationships/hyperlink" Target="https://betester3.atlassian.net/secure/ViewProfile.jspa?accountId=5d3d57d3557e720da5607f24" TargetMode="External"/><Relationship Id="rId662" Type="http://schemas.openxmlformats.org/officeDocument/2006/relationships/hyperlink" Target="http://www.rushplace.com/" TargetMode="External"/><Relationship Id="rId12" Type="http://schemas.openxmlformats.org/officeDocument/2006/relationships/hyperlink" Target="https://www.phptravels.net/uploads/images/blog/188111_14.JPG" TargetMode="External"/><Relationship Id="rId108" Type="http://schemas.openxmlformats.org/officeDocument/2006/relationships/hyperlink" Target="https://www.rzd.ru/" TargetMode="External"/><Relationship Id="rId315" Type="http://schemas.openxmlformats.org/officeDocument/2006/relationships/hyperlink" Target="/secure/attachment/12096/12096_bandicam+2020-08-04+12-41-24-604.mp4" TargetMode="External"/><Relationship Id="rId522" Type="http://schemas.openxmlformats.org/officeDocument/2006/relationships/hyperlink" Target="file:///C:\secure\attachment\11983\11983_bandicam+2020-08-01+20-28-18-696.mp4" TargetMode="External"/><Relationship Id="rId96" Type="http://schemas.openxmlformats.org/officeDocument/2006/relationships/hyperlink" Target="/secure/attachment/12421/12421_bandicam+2020-08-09+09-37-46-140.mp4" TargetMode="External"/><Relationship Id="rId161" Type="http://schemas.openxmlformats.org/officeDocument/2006/relationships/hyperlink" Target="https://www.phptravels.net/home" TargetMode="External"/><Relationship Id="rId399" Type="http://schemas.openxmlformats.org/officeDocument/2006/relationships/hyperlink" Target="file:///C:\secure\attachment\12031\12031_%25D0%259D%25D0%25B5+%25D0%25BE%25D1%2582%25D0%25BE%25D0%25B1%25D1%2580%25D0%25B0%25D0%25B6%25D0%25B0%25D0%25B5%25D1%2582%25D1%2581%25D1%258F.jpg" TargetMode="External"/><Relationship Id="rId259" Type="http://schemas.openxmlformats.org/officeDocument/2006/relationships/hyperlink" Target="http://www.rushplace.com/" TargetMode="External"/><Relationship Id="rId466" Type="http://schemas.openxmlformats.org/officeDocument/2006/relationships/hyperlink" Target="file:///C:\secure\attachment\11999\11999_bandicam+2020-08-02+12-01-42-272.mp4" TargetMode="External"/><Relationship Id="rId673" Type="http://schemas.openxmlformats.org/officeDocument/2006/relationships/hyperlink" Target="https://betester3.atlassian.net/secure/ViewProfile.jspa?accountId=5f200446c1b9f4001c7a2daa" TargetMode="External"/><Relationship Id="rId23" Type="http://schemas.openxmlformats.org/officeDocument/2006/relationships/hyperlink" Target="https://betester3.atlassian.net/secure/BrowseProject.jspa?id=10010" TargetMode="External"/><Relationship Id="rId119" Type="http://schemas.openxmlformats.org/officeDocument/2006/relationships/hyperlink" Target="https://betester3.atlassian.net/browse/RCQM-356" TargetMode="External"/><Relationship Id="rId326" Type="http://schemas.openxmlformats.org/officeDocument/2006/relationships/hyperlink" Target="https://betester3.atlassian.net/secure/ViewProfile.jspa?accountId=5f200446c1b9f4001c7a2daa" TargetMode="External"/><Relationship Id="rId533" Type="http://schemas.openxmlformats.org/officeDocument/2006/relationships/hyperlink" Target="file:///C:\secure\attachment\11979\11979_bandicam+2020-08-01+20-11-11-584.mp4" TargetMode="External"/><Relationship Id="rId172" Type="http://schemas.openxmlformats.org/officeDocument/2006/relationships/hyperlink" Target="https://betester3.atlassian.net/browse/RCQM-349" TargetMode="External"/><Relationship Id="rId477" Type="http://schemas.openxmlformats.org/officeDocument/2006/relationships/hyperlink" Target="https://betester3.atlassian.net/secure/BrowseProject.jspa?id=10010" TargetMode="External"/><Relationship Id="rId600" Type="http://schemas.openxmlformats.org/officeDocument/2006/relationships/hyperlink" Target="https://betester3.atlassian.net/secure/BrowseProject.jspa?id=10010" TargetMode="External"/><Relationship Id="rId684" Type="http://schemas.openxmlformats.org/officeDocument/2006/relationships/hyperlink" Target="https://betester3.atlassian.net/secure/BrowseProject.jspa?id=10010" TargetMode="External"/><Relationship Id="rId337" Type="http://schemas.openxmlformats.org/officeDocument/2006/relationships/hyperlink" Target="https://betester3.atlassian.net/secure/ViewProfile.jspa?accountId=5d3d57d3557e720da5607f24" TargetMode="External"/><Relationship Id="rId34" Type="http://schemas.openxmlformats.org/officeDocument/2006/relationships/image" Target="https://betester3.atlassian.net/secure/thumbnail/12431/%D0%9D%D0%B5%D1%82+%D0%BA%D0%BD%D0%BE%D0%BF%D0%BA%D0%B8+%D0%9F%D1%80%D0%B8%D0%BC%D0%B5%D0%BD%D0%B8%D1%82%D1%8C.jpg" TargetMode="External"/><Relationship Id="rId544" Type="http://schemas.openxmlformats.org/officeDocument/2006/relationships/hyperlink" Target="https://betester3.atlassian.net/secure/ViewProfile.jspa?accountId=5f200446c1b9f4001c7a2daa" TargetMode="External"/><Relationship Id="rId183" Type="http://schemas.openxmlformats.org/officeDocument/2006/relationships/hyperlink" Target="file:///C:\secure\attachment\12306\12306_bandicam+2020-08-07+12-29-14-851.mp4" TargetMode="External"/><Relationship Id="rId390" Type="http://schemas.openxmlformats.org/officeDocument/2006/relationships/hyperlink" Target="http://www.rushplace.com/" TargetMode="External"/><Relationship Id="rId404" Type="http://schemas.openxmlformats.org/officeDocument/2006/relationships/hyperlink" Target="https://betester3.atlassian.net/secure/BrowseProject.jspa?id=10010" TargetMode="External"/><Relationship Id="rId611" Type="http://schemas.openxmlformats.org/officeDocument/2006/relationships/hyperlink" Target="https://betester3.atlassian.net/browse/RCQM-286" TargetMode="External"/><Relationship Id="rId250" Type="http://schemas.openxmlformats.org/officeDocument/2006/relationships/hyperlink" Target="https://betester3.atlassian.net/secure/BrowseProject.jspa?id=10010" TargetMode="External"/><Relationship Id="rId488" Type="http://schemas.openxmlformats.org/officeDocument/2006/relationships/hyperlink" Target="https://betester3.atlassian.net/secure/ViewProfile.jspa?accountId=5d3d57d3557e720da5607f24" TargetMode="External"/><Relationship Id="rId695" Type="http://schemas.openxmlformats.org/officeDocument/2006/relationships/hyperlink" Target="https://betester3.atlassian.net/browse/RCQM-272" TargetMode="External"/><Relationship Id="rId45" Type="http://schemas.openxmlformats.org/officeDocument/2006/relationships/hyperlink" Target="file:///C:\secure\attachment\12429\12429_bandicam+2020-08-10+15-43-56-298.mp4" TargetMode="External"/><Relationship Id="rId110" Type="http://schemas.openxmlformats.org/officeDocument/2006/relationships/hyperlink" Target="/secure/attachment/12330/12330_bandicam+2020-08-07+22-12-52-790.mp4" TargetMode="External"/><Relationship Id="rId348" Type="http://schemas.openxmlformats.org/officeDocument/2006/relationships/hyperlink" Target="https://betester3.atlassian.net/secure/ViewProfile.jspa?accountId=5f200446c1b9f4001c7a2daa" TargetMode="External"/><Relationship Id="rId555" Type="http://schemas.openxmlformats.org/officeDocument/2006/relationships/hyperlink" Target="https://betester3.atlassian.net/secure/ViewProfile.jspa?accountId=5f200446c1b9f4001c7a2daa" TargetMode="External"/><Relationship Id="rId194" Type="http://schemas.openxmlformats.org/officeDocument/2006/relationships/hyperlink" Target="https://betester3.atlassian.net/secure/BrowseProject.jspa?id=10010" TargetMode="External"/><Relationship Id="rId208" Type="http://schemas.openxmlformats.org/officeDocument/2006/relationships/hyperlink" Target="https://betester3.atlassian.net/secure/BrowseProject.jspa?id=10010" TargetMode="External"/><Relationship Id="rId415" Type="http://schemas.openxmlformats.org/officeDocument/2006/relationships/hyperlink" Target="/secure/attachment/12022/12022_%D0%A1%D0%BE%D1%80%D1%82%D0%B8%D1%80%D0%BE%D0%B2%D0%BA%D0%B0+%D0%BF%D0%BE+%D0%BF%D0%BE%D0%BF%D1%83%D0%BB%D1%8F%D1%80%D0%BD%D0%BE%D1%81%D1%82%D0%B8.jpg" TargetMode="External"/><Relationship Id="rId622" Type="http://schemas.openxmlformats.org/officeDocument/2006/relationships/hyperlink" Target="https://betester3.atlassian.net/secure/ViewProfile.jspa?accountId=5d3d57d3557e720da5607f24" TargetMode="External"/><Relationship Id="rId261" Type="http://schemas.openxmlformats.org/officeDocument/2006/relationships/hyperlink" Target="/secure/attachment/12126/12126_%D0%9D%D0%B0%D0%B7%D0%B2%D0%B0%D0%BD%D0%B8%D0%B5+%D1%81%D0%B0%D0%B9%D1%82%D0%B0.jpg" TargetMode="External"/><Relationship Id="rId499" Type="http://schemas.openxmlformats.org/officeDocument/2006/relationships/hyperlink" Target="/secure/attachment/11990/11990_bandicam+2020-08-01+21-49-45-234.mp4" TargetMode="External"/><Relationship Id="rId56" Type="http://schemas.openxmlformats.org/officeDocument/2006/relationships/hyperlink" Target="https://betester3.atlassian.net/secure/ViewProfile.jspa?accountId=5f200446c1b9f4001c7a2daa" TargetMode="External"/><Relationship Id="rId359" Type="http://schemas.openxmlformats.org/officeDocument/2006/relationships/hyperlink" Target="/secure/attachment/12059/12059_bandicam+2020-08-03+16-18-56-764.mp4" TargetMode="External"/><Relationship Id="rId566" Type="http://schemas.openxmlformats.org/officeDocument/2006/relationships/hyperlink" Target="/secure/attachment/11974/11974_bandicam+2020-08-01+18-25-48-490.mp4" TargetMode="External"/><Relationship Id="rId121" Type="http://schemas.openxmlformats.org/officeDocument/2006/relationships/hyperlink" Target="https://betester3.atlassian.net/secure/ViewProfile.jspa?accountId=5f200446c1b9f4001c7a2daa" TargetMode="External"/><Relationship Id="rId219" Type="http://schemas.openxmlformats.org/officeDocument/2006/relationships/hyperlink" Target="/secure/attachment/12250/12250_bandicam+2020-08-06+17-23-38-326.mp4" TargetMode="External"/><Relationship Id="rId426" Type="http://schemas.openxmlformats.org/officeDocument/2006/relationships/hyperlink" Target="https://betester3.atlassian.net/browse/RCQM-315" TargetMode="External"/><Relationship Id="rId633" Type="http://schemas.openxmlformats.org/officeDocument/2006/relationships/hyperlink" Target="/secure/attachment/11951/11951_bandicam+2020-07-30+20-33-26-060.mp4" TargetMode="External"/><Relationship Id="rId67" Type="http://schemas.openxmlformats.org/officeDocument/2006/relationships/hyperlink" Target="https://betester3.atlassian.net/secure/ViewProfile.jspa?accountId=5d3d57d3557e720da5607f24" TargetMode="External"/><Relationship Id="rId272" Type="http://schemas.openxmlformats.org/officeDocument/2006/relationships/hyperlink" Target="https://betester3.atlassian.net/secure/BrowseProject.jspa?id=10010" TargetMode="External"/><Relationship Id="rId577" Type="http://schemas.openxmlformats.org/officeDocument/2006/relationships/hyperlink" Target="https://betester3.atlassian.net/secure/ViewProfile.jspa?accountId=5f200446c1b9f4001c7a2daa" TargetMode="External"/><Relationship Id="rId700" Type="http://schemas.openxmlformats.org/officeDocument/2006/relationships/hyperlink" Target="https://betester3.atlassian.net/secure/ViewProfile.jspa?accountId=5f200446c1b9f4001c7a2daa" TargetMode="External"/><Relationship Id="rId132" Type="http://schemas.openxmlformats.org/officeDocument/2006/relationships/hyperlink" Target="https://betester3.atlassian.net/secure/ViewProfile.jspa?accountId=5d3d57d3557e720da5607f24" TargetMode="External"/><Relationship Id="rId437" Type="http://schemas.openxmlformats.org/officeDocument/2006/relationships/hyperlink" Target="http://www.rushplace.com/" TargetMode="External"/><Relationship Id="rId644" Type="http://schemas.openxmlformats.org/officeDocument/2006/relationships/hyperlink" Target="https://www.phptravels.net/home" TargetMode="External"/><Relationship Id="rId283" Type="http://schemas.openxmlformats.org/officeDocument/2006/relationships/hyperlink" Target="/secure/attachment/12112/12112_bandicam+2020-08-04+13-58-01-000.mp4" TargetMode="External"/><Relationship Id="rId490" Type="http://schemas.openxmlformats.org/officeDocument/2006/relationships/hyperlink" Target="https://betester3.atlassian.net/secure/BrowseProject.jspa?id=10010" TargetMode="External"/><Relationship Id="rId504" Type="http://schemas.openxmlformats.org/officeDocument/2006/relationships/hyperlink" Target="file:///C:\secure\attachment\11989\11989_bandicam+2020-08-01+21-16-07-160.mp4" TargetMode="External"/><Relationship Id="rId78" Type="http://schemas.openxmlformats.org/officeDocument/2006/relationships/hyperlink" Target="/secure/attachment/12424/12424_bandicam+2020-08-09+10-07-28-261.mp4" TargetMode="External"/><Relationship Id="rId143" Type="http://schemas.openxmlformats.org/officeDocument/2006/relationships/hyperlink" Target="https://www.rzd.ru/" TargetMode="External"/><Relationship Id="rId350" Type="http://schemas.openxmlformats.org/officeDocument/2006/relationships/hyperlink" Target="file:///C:\secure\attachment\12060\12060_%25D0%259F%25D0%25BE%25D0%25B4%25D0%25B2%25D0%25B0%25D0%25BB.jpg" TargetMode="External"/><Relationship Id="rId588" Type="http://schemas.openxmlformats.org/officeDocument/2006/relationships/hyperlink" Target="https://betester3.atlassian.net/secure/BrowseProject.jspa?id=10010" TargetMode="External"/><Relationship Id="rId9" Type="http://schemas.openxmlformats.org/officeDocument/2006/relationships/image" Target="https://betester3.atlassian.net/images/icons/attach/image.gif" TargetMode="External"/><Relationship Id="rId210" Type="http://schemas.openxmlformats.org/officeDocument/2006/relationships/hyperlink" Target="https://www.phptravels.net/home" TargetMode="External"/><Relationship Id="rId448" Type="http://schemas.openxmlformats.org/officeDocument/2006/relationships/hyperlink" Target="https://betester3.atlassian.net/secure/ViewProfile.jspa?accountId=5d3d57d3557e720da5607f24" TargetMode="External"/><Relationship Id="rId655" Type="http://schemas.openxmlformats.org/officeDocument/2006/relationships/hyperlink" Target="https://betester3.atlassian.net/secure/ViewProfile.jspa?accountId=5f200446c1b9f4001c7a2daa" TargetMode="External"/><Relationship Id="rId294" Type="http://schemas.openxmlformats.org/officeDocument/2006/relationships/hyperlink" Target="https://betester3.atlassian.net/secure/BrowseProject.jspa?id=10010" TargetMode="External"/><Relationship Id="rId308" Type="http://schemas.openxmlformats.org/officeDocument/2006/relationships/hyperlink" Target="/secure/attachment/12099/12099_bandicam+2020-08-04+12-51-23-281.mp4" TargetMode="External"/><Relationship Id="rId515" Type="http://schemas.openxmlformats.org/officeDocument/2006/relationships/hyperlink" Target="https://betester3.atlassian.net/secure/ViewProfile.jspa?accountId=5f200446c1b9f4001c7a2daa" TargetMode="External"/><Relationship Id="rId89" Type="http://schemas.openxmlformats.org/officeDocument/2006/relationships/hyperlink" Target="file:///C:\secure\attachment\12422\12422_bandicam+2020-08-09+09-38-08-252.mp4" TargetMode="External"/><Relationship Id="rId154" Type="http://schemas.openxmlformats.org/officeDocument/2006/relationships/hyperlink" Target="file:///C:\secure\attachment\12313\12313_%25D0%2591%25D1%2580%25D0%25BE%25D0%25BD%25D0%25B8%25D1%2580%25D0%25BE%25D0%25B2%25D0%25B0%25D0%25BD%25D0%25B8%25D0%25B5.jpg" TargetMode="External"/><Relationship Id="rId361" Type="http://schemas.openxmlformats.org/officeDocument/2006/relationships/hyperlink" Target="https://betester3.atlassian.net/browse/RCQM-323" TargetMode="External"/><Relationship Id="rId599" Type="http://schemas.openxmlformats.org/officeDocument/2006/relationships/hyperlink" Target="https://betester3.atlassian.net/browse/RCQM-288" TargetMode="External"/><Relationship Id="rId459" Type="http://schemas.openxmlformats.org/officeDocument/2006/relationships/hyperlink" Target="file:///C:\secure\attachment\12000\12000_%25D0%25A1%25D1%2582%25D1%2580%25D0%25B5%25D0%25BB%25D0%25BA%25D0%25B0+%25D0%25BD%25D0%25B5+%25D0%25BF%25D0%25BE+%25D1%2586%25D0%25B5%25D0%25BD%25D1%2582%25D1%2580%25D1%2583.jpg" TargetMode="External"/><Relationship Id="rId666" Type="http://schemas.openxmlformats.org/officeDocument/2006/relationships/hyperlink" Target="https://betester3.atlassian.net/secure/BrowseProject.jspa?id=10010" TargetMode="External"/><Relationship Id="rId16" Type="http://schemas.openxmlformats.org/officeDocument/2006/relationships/hyperlink" Target="file:///C:\secure\attachment\12492\12492_%25D0%259E%25D1%2588%25D0%25B8%25D0%25B1%25D0%25BA%25D0%25B0+403.jpg" TargetMode="External"/><Relationship Id="rId221" Type="http://schemas.openxmlformats.org/officeDocument/2006/relationships/hyperlink" Target="https://betester3.atlassian.net/browse/RCQM-342" TargetMode="External"/><Relationship Id="rId319" Type="http://schemas.openxmlformats.org/officeDocument/2006/relationships/hyperlink" Target="https://betester3.atlassian.net/secure/ViewProfile.jspa?accountId=5f200446c1b9f4001c7a2daa" TargetMode="External"/><Relationship Id="rId526" Type="http://schemas.openxmlformats.org/officeDocument/2006/relationships/hyperlink" Target="https://betester3.atlassian.net/browse/RCQM-300" TargetMode="External"/><Relationship Id="rId165" Type="http://schemas.openxmlformats.org/officeDocument/2006/relationships/hyperlink" Target="https://betester3.atlassian.net/browse/RCQM-350" TargetMode="External"/><Relationship Id="rId372" Type="http://schemas.openxmlformats.org/officeDocument/2006/relationships/hyperlink" Target="http://www.rushplace.com/" TargetMode="External"/><Relationship Id="rId677" Type="http://schemas.openxmlformats.org/officeDocument/2006/relationships/hyperlink" Target="https://betester3.atlassian.net/browse/RCQM-275" TargetMode="External"/><Relationship Id="rId232" Type="http://schemas.openxmlformats.org/officeDocument/2006/relationships/hyperlink" Target="file:///C:\secure\attachment\12196\12196_bandicam+2020-08-06+10-07-51-742.mp4" TargetMode="External"/><Relationship Id="rId27" Type="http://schemas.openxmlformats.org/officeDocument/2006/relationships/hyperlink" Target="https://betester3.atlassian.net/secure/ViewProfile.jspa?accountId=5d3d57d3557e720da5607f24" TargetMode="External"/><Relationship Id="rId537" Type="http://schemas.openxmlformats.org/officeDocument/2006/relationships/hyperlink" Target="https://betester3.atlassian.net/secure/BrowseProject.jspa?id=10010" TargetMode="External"/><Relationship Id="rId80" Type="http://schemas.openxmlformats.org/officeDocument/2006/relationships/hyperlink" Target="https://betester3.atlassian.net/browse/RCQM-362" TargetMode="External"/><Relationship Id="rId176" Type="http://schemas.openxmlformats.org/officeDocument/2006/relationships/hyperlink" Target="file:///C:\secure\attachment\12308\12308_bandicam+2020-08-07+12-43-47-891.mp4" TargetMode="External"/><Relationship Id="rId383" Type="http://schemas.openxmlformats.org/officeDocument/2006/relationships/hyperlink" Target="file:///C:\secure\attachment\12034\12034_%25D0%259A%25D0%25BD%25D0%25BE%25D0%25BF%25D0%25BA%25D0%25B8+%25D0%25B2+%25D0%25BA%25D0%25BE%25D1%2580%25D0%25B7%25D0%25B8%25D0%25BD%25D0%25B51.jpg" TargetMode="External"/><Relationship Id="rId590" Type="http://schemas.openxmlformats.org/officeDocument/2006/relationships/hyperlink" Target="file:///C:\secure\attachment\11970\11970_bandicam+2020-08-01+17-13-42-114.mp4" TargetMode="External"/><Relationship Id="rId604" Type="http://schemas.openxmlformats.org/officeDocument/2006/relationships/hyperlink" Target="https://betester3.atlassian.net/secure/ViewProfile.jspa?accountId=5d3d57d3557e720da5607f24" TargetMode="External"/><Relationship Id="rId243" Type="http://schemas.openxmlformats.org/officeDocument/2006/relationships/hyperlink" Target="https://betester3.atlassian.net/secure/BrowseProject.jspa?id=10010" TargetMode="External"/><Relationship Id="rId450" Type="http://schemas.openxmlformats.org/officeDocument/2006/relationships/hyperlink" Target="https://betester3.atlassian.net/secure/BrowseProject.jspa?id=10010" TargetMode="External"/><Relationship Id="rId688" Type="http://schemas.openxmlformats.org/officeDocument/2006/relationships/hyperlink" Target="https://betester3.atlassian.net/secure/ViewProfile.jspa?accountId=5d3d57d3557e720da5607f24" TargetMode="External"/><Relationship Id="rId38" Type="http://schemas.openxmlformats.org/officeDocument/2006/relationships/hyperlink" Target="https://betester3.atlassian.net/secure/ViewProfile.jspa?accountId=5f200446c1b9f4001c7a2daa" TargetMode="External"/><Relationship Id="rId103" Type="http://schemas.openxmlformats.org/officeDocument/2006/relationships/hyperlink" Target="/secure/attachment/12331/12331_bandicam+2020-08-07+22-19-23-695.mp4" TargetMode="External"/><Relationship Id="rId310" Type="http://schemas.openxmlformats.org/officeDocument/2006/relationships/hyperlink" Target="https://betester3.atlassian.net/browse/RCQM-330" TargetMode="External"/><Relationship Id="rId548" Type="http://schemas.openxmlformats.org/officeDocument/2006/relationships/hyperlink" Target="https://betester3.atlassian.net/secure/ViewProfile.jspa?accountId=5f200446c1b9f4001c7a2daa" TargetMode="External"/><Relationship Id="rId91" Type="http://schemas.openxmlformats.org/officeDocument/2006/relationships/hyperlink" Target="https://betester3.atlassian.net/secure/ViewProfile.jspa?accountId=5d3d57d3557e720da5607f24" TargetMode="External"/><Relationship Id="rId187" Type="http://schemas.openxmlformats.org/officeDocument/2006/relationships/hyperlink" Target="https://betester3.atlassian.net/secure/BrowseProject.jspa?id=10010" TargetMode="External"/><Relationship Id="rId394" Type="http://schemas.openxmlformats.org/officeDocument/2006/relationships/hyperlink" Target="https://betester3.atlassian.net/secure/ViewProfile.jspa?accountId=5d3d57d3557e720da5607f24" TargetMode="External"/><Relationship Id="rId408" Type="http://schemas.openxmlformats.org/officeDocument/2006/relationships/hyperlink" Target="/secure/attachment/12029/12029_bandicam+2020-08-03+13-28-53-576.mp4" TargetMode="External"/><Relationship Id="rId615" Type="http://schemas.openxmlformats.org/officeDocument/2006/relationships/hyperlink" Target="/secure/attachment/11966/11966_bandicam+2020-08-01+15-15-50-291.mp4" TargetMode="External"/><Relationship Id="rId254" Type="http://schemas.openxmlformats.org/officeDocument/2006/relationships/hyperlink" Target="/secure/attachment/12148/12148_bandicam+2020-08-05+15-07-20-080.mp4" TargetMode="External"/><Relationship Id="rId699" Type="http://schemas.openxmlformats.org/officeDocument/2006/relationships/hyperlink" Target="https://betester3.atlassian.net/secure/ViewProfile.jspa?accountId=5d3d57d3557e720da5607f24" TargetMode="External"/><Relationship Id="rId49" Type="http://schemas.openxmlformats.org/officeDocument/2006/relationships/hyperlink" Target="https://betester3.atlassian.net/secure/BrowseProject.jspa?id=10010" TargetMode="External"/><Relationship Id="rId114" Type="http://schemas.openxmlformats.org/officeDocument/2006/relationships/hyperlink" Target="https://betester3.atlassian.net/secure/ViewProfile.jspa?accountId=5f200446c1b9f4001c7a2daa" TargetMode="External"/><Relationship Id="rId461" Type="http://schemas.openxmlformats.org/officeDocument/2006/relationships/image" Target="https://betester3.atlassian.net/secure/thumbnail/12000/%D0%A1%D1%82%D1%80%D0%B5%D0%BB%D0%BA%D0%B0+%D0%BD%D0%B5+%D0%BF%D0%BE+%D1%86%D0%B5%D0%BD%D1%82%D1%80%D1%83.jpg" TargetMode="External"/><Relationship Id="rId559" Type="http://schemas.openxmlformats.org/officeDocument/2006/relationships/hyperlink" Target="file:///C:\secure\attachment\11975\11975_bandicam+2020-08-01+18-42-46-443.mp4" TargetMode="External"/><Relationship Id="rId198" Type="http://schemas.openxmlformats.org/officeDocument/2006/relationships/hyperlink" Target="/secure/attachment/12294/12294_bandicam+2020-08-07+10-44-44-042.mp4" TargetMode="External"/><Relationship Id="rId321" Type="http://schemas.openxmlformats.org/officeDocument/2006/relationships/hyperlink" Target="file:///C:\secure\attachment\12086\12086_bandicam+2020-08-03+21-58-44-398.mp4" TargetMode="External"/><Relationship Id="rId419" Type="http://schemas.openxmlformats.org/officeDocument/2006/relationships/hyperlink" Target="https://betester3.atlassian.net/secure/BrowseProject.jspa?id=10010" TargetMode="External"/><Relationship Id="rId626" Type="http://schemas.openxmlformats.org/officeDocument/2006/relationships/hyperlink" Target="file:///C:\secure\attachment\11964\11964_bandicam+2020-08-01+14-45-59-714.mp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107</Pages>
  <Words>21511</Words>
  <Characters>122613</Characters>
  <Application>Microsoft Office Word</Application>
  <DocSecurity>0</DocSecurity>
  <Lines>1021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143837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adaxx</dc:creator>
  <cp:keywords/>
  <dc:description/>
  <cp:lastModifiedBy>adaxx</cp:lastModifiedBy>
  <cp:revision>2</cp:revision>
  <dcterms:created xsi:type="dcterms:W3CDTF">2022-07-13T15:57:00Z</dcterms:created>
  <dcterms:modified xsi:type="dcterms:W3CDTF">2022-07-13T15:57:00Z</dcterms:modified>
</cp:coreProperties>
</file>